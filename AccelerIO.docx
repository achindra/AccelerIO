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15892917"/>
        <w:docPartObj>
          <w:docPartGallery w:val="Cover Pages"/>
          <w:docPartUnique/>
        </w:docPartObj>
      </w:sdtPr>
      <w:sdtEndPr/>
      <w:sdtContent>
        <w:p w14:paraId="16D9AE87" w14:textId="77777777" w:rsidR="005A7CD9" w:rsidRDefault="005A7CD9"/>
        <w:p w14:paraId="38092CD6" w14:textId="77777777" w:rsidR="005A7CD9" w:rsidRDefault="005A7CD9">
          <w:r>
            <w:rPr>
              <w:noProof/>
            </w:rPr>
            <mc:AlternateContent>
              <mc:Choice Requires="wpg">
                <w:drawing>
                  <wp:anchor distT="0" distB="0" distL="114300" distR="114300" simplePos="0" relativeHeight="251659264" behindDoc="1" locked="0" layoutInCell="1" allowOverlap="1" wp14:anchorId="40989927" wp14:editId="3938506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31F0DF5" w14:textId="77777777" w:rsidR="005A7CD9" w:rsidRDefault="00ED03C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A7CD9">
                                        <w:rPr>
                                          <w:color w:val="FFFFFF" w:themeColor="background1"/>
                                          <w:sz w:val="72"/>
                                          <w:szCs w:val="72"/>
                                        </w:rPr>
                                        <w:t>AccelerIO</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098992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31F0DF5" w14:textId="77777777" w:rsidR="005A7CD9" w:rsidRDefault="00ED03C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A7CD9">
                                  <w:rPr>
                                    <w:color w:val="FFFFFF" w:themeColor="background1"/>
                                    <w:sz w:val="72"/>
                                    <w:szCs w:val="72"/>
                                  </w:rPr>
                                  <w:t>AccelerIO</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70393C" wp14:editId="2C507BC7">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B0814" w14:textId="77777777" w:rsidR="005A7CD9" w:rsidRDefault="00ED03C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A7CD9">
                                      <w:rPr>
                                        <w:caps/>
                                        <w:color w:val="7F7F7F" w:themeColor="text1" w:themeTint="80"/>
                                        <w:sz w:val="18"/>
                                        <w:szCs w:val="18"/>
                                      </w:rPr>
                                      <w:t>Accelerio</w:t>
                                    </w:r>
                                  </w:sdtContent>
                                </w:sdt>
                                <w:r w:rsidR="005A7CD9">
                                  <w:rPr>
                                    <w:caps/>
                                    <w:color w:val="7F7F7F" w:themeColor="text1" w:themeTint="80"/>
                                    <w:sz w:val="18"/>
                                    <w:szCs w:val="18"/>
                                  </w:rPr>
                                  <w:t> </w:t>
                                </w:r>
                                <w:r w:rsidR="005A7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A7CD9">
                                      <w:rPr>
                                        <w:color w:val="7F7F7F" w:themeColor="text1" w:themeTint="80"/>
                                        <w:sz w:val="18"/>
                                        <w:szCs w:val="18"/>
                                      </w:rPr>
                                      <w:t>www.accelerio.com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070393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BAB0814" w14:textId="77777777" w:rsidR="005A7CD9" w:rsidRDefault="00ED03C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A7CD9">
                                <w:rPr>
                                  <w:caps/>
                                  <w:color w:val="7F7F7F" w:themeColor="text1" w:themeTint="80"/>
                                  <w:sz w:val="18"/>
                                  <w:szCs w:val="18"/>
                                </w:rPr>
                                <w:t>Accelerio</w:t>
                              </w:r>
                            </w:sdtContent>
                          </w:sdt>
                          <w:r w:rsidR="005A7CD9">
                            <w:rPr>
                              <w:caps/>
                              <w:color w:val="7F7F7F" w:themeColor="text1" w:themeTint="80"/>
                              <w:sz w:val="18"/>
                              <w:szCs w:val="18"/>
                            </w:rPr>
                            <w:t> </w:t>
                          </w:r>
                          <w:r w:rsidR="005A7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A7CD9">
                                <w:rPr>
                                  <w:color w:val="7F7F7F" w:themeColor="text1" w:themeTint="80"/>
                                  <w:sz w:val="18"/>
                                  <w:szCs w:val="18"/>
                                </w:rPr>
                                <w:t>www.accelerio.com</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6A957FD" wp14:editId="49A13E7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106114C" w14:textId="77777777" w:rsidR="005A7CD9" w:rsidRDefault="006963BF">
                                    <w:pPr>
                                      <w:pStyle w:val="NoSpacing"/>
                                      <w:spacing w:before="40" w:after="40"/>
                                      <w:rPr>
                                        <w:caps/>
                                        <w:color w:val="5B9BD5" w:themeColor="accent1"/>
                                        <w:sz w:val="28"/>
                                        <w:szCs w:val="28"/>
                                      </w:rPr>
                                    </w:pPr>
                                    <w:r>
                                      <w:rPr>
                                        <w:caps/>
                                        <w:color w:val="5B9BD5" w:themeColor="accent1"/>
                                        <w:sz w:val="28"/>
                                        <w:szCs w:val="28"/>
                                      </w:rPr>
                                      <w:t>Performance acceleration At Virtually no cost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0D27863" w14:textId="77777777" w:rsidR="005A7CD9" w:rsidRDefault="005A7CD9">
                                    <w:pPr>
                                      <w:pStyle w:val="NoSpacing"/>
                                      <w:spacing w:before="40" w:after="40"/>
                                      <w:rPr>
                                        <w:caps/>
                                        <w:color w:val="4472C4" w:themeColor="accent5"/>
                                        <w:sz w:val="24"/>
                                        <w:szCs w:val="24"/>
                                      </w:rPr>
                                    </w:pPr>
                                    <w:r>
                                      <w:rPr>
                                        <w:caps/>
                                        <w:color w:val="4472C4" w:themeColor="accent5"/>
                                        <w:sz w:val="24"/>
                                        <w:szCs w:val="24"/>
                                      </w:rPr>
                                      <w:t>Achindra Bhatnagar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6A957F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106114C" w14:textId="77777777" w:rsidR="005A7CD9" w:rsidRDefault="006963BF">
                              <w:pPr>
                                <w:pStyle w:val="NoSpacing"/>
                                <w:spacing w:before="40" w:after="40"/>
                                <w:rPr>
                                  <w:caps/>
                                  <w:color w:val="5B9BD5" w:themeColor="accent1"/>
                                  <w:sz w:val="28"/>
                                  <w:szCs w:val="28"/>
                                </w:rPr>
                              </w:pPr>
                              <w:r>
                                <w:rPr>
                                  <w:caps/>
                                  <w:color w:val="5B9BD5" w:themeColor="accent1"/>
                                  <w:sz w:val="28"/>
                                  <w:szCs w:val="28"/>
                                </w:rPr>
                                <w:t>Performance acceleration At Virtually no cost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0D27863" w14:textId="77777777" w:rsidR="005A7CD9" w:rsidRDefault="005A7CD9">
                              <w:pPr>
                                <w:pStyle w:val="NoSpacing"/>
                                <w:spacing w:before="40" w:after="40"/>
                                <w:rPr>
                                  <w:caps/>
                                  <w:color w:val="4472C4" w:themeColor="accent5"/>
                                  <w:sz w:val="24"/>
                                  <w:szCs w:val="24"/>
                                </w:rPr>
                              </w:pPr>
                              <w:r>
                                <w:rPr>
                                  <w:caps/>
                                  <w:color w:val="4472C4" w:themeColor="accent5"/>
                                  <w:sz w:val="24"/>
                                  <w:szCs w:val="24"/>
                                </w:rPr>
                                <w:t>Achindra Bhatnagar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9E5D529" wp14:editId="112F6AC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8-10T00:00:00Z">
                                    <w:dateFormat w:val="yyyy"/>
                                    <w:lid w:val="en-US"/>
                                    <w:storeMappedDataAs w:val="dateTime"/>
                                    <w:calendar w:val="gregorian"/>
                                  </w:date>
                                </w:sdtPr>
                                <w:sdtEndPr/>
                                <w:sdtContent>
                                  <w:p w14:paraId="2D99D7B4" w14:textId="77777777" w:rsidR="005A7CD9" w:rsidRDefault="005A7CD9">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E5D529"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8-10T00:00:00Z">
                              <w:dateFormat w:val="yyyy"/>
                              <w:lid w:val="en-US"/>
                              <w:storeMappedDataAs w:val="dateTime"/>
                              <w:calendar w:val="gregorian"/>
                            </w:date>
                          </w:sdtPr>
                          <w:sdtEndPr/>
                          <w:sdtContent>
                            <w:p w14:paraId="2D99D7B4" w14:textId="77777777" w:rsidR="005A7CD9" w:rsidRDefault="005A7CD9">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14:paraId="5309E5A2" w14:textId="77777777" w:rsidR="00171837" w:rsidRDefault="006D1E63" w:rsidP="006D1E63">
      <w:pPr>
        <w:pStyle w:val="Title"/>
      </w:pPr>
      <w:r>
        <w:lastRenderedPageBreak/>
        <w:t>AccelerIO</w:t>
      </w:r>
    </w:p>
    <w:p w14:paraId="112AC4F5" w14:textId="5CACC4A7" w:rsidR="00941347" w:rsidRDefault="00941347">
      <w:pPr>
        <w:rPr>
          <w:ins w:id="1" w:author="Achindra Bhatnagar" w:date="2015-08-31T16:33:00Z"/>
        </w:rPr>
      </w:pPr>
      <w:ins w:id="2" w:author="Achindra Bhatnagar" w:date="2015-08-31T16:33:00Z">
        <w:r>
          <w:t>In-Memory Computing Platform.</w:t>
        </w:r>
      </w:ins>
      <w:ins w:id="3" w:author="Achindra Bhatnagar" w:date="2015-08-31T16:34:00Z">
        <w:r>
          <w:t xml:space="preserve"> It is built with in-memory storage and parallel execution engine.</w:t>
        </w:r>
      </w:ins>
      <w:ins w:id="4" w:author="Achindra Bhatnagar" w:date="2015-08-31T16:35:00Z">
        <w:r>
          <w:t xml:space="preserve"> The design builds a highly resilient system.</w:t>
        </w:r>
      </w:ins>
    </w:p>
    <w:p w14:paraId="3DBB542A" w14:textId="0CCC3570" w:rsidR="006D1E63" w:rsidRDefault="00716A90">
      <w:r>
        <w:t xml:space="preserve">A disk carved out of RAM is as fast as the RAM itself. With lowering costs of physical RAM and new systems coming up with higher and faster RAM modules, we </w:t>
      </w:r>
      <w:r w:rsidR="00DD5F88">
        <w:t xml:space="preserve">intent to reserve and expose a portion of it as Virtual Disk Drives where we can host business critical data that can be fetched and processed several times faster than a hard drive or even an SSD. </w:t>
      </w:r>
    </w:p>
    <w:p w14:paraId="5698A0B4" w14:textId="77777777" w:rsidR="00DD5F88" w:rsidRDefault="00DD5F88">
      <w:r>
        <w:t>Given the volatility of RAM, at this point we plan to deal with read-only data and thus not looking at making data backed by HDD/Swap partitions. However, we may want to back the RAM with redundant power supply so it can act as Non-Volatile RAM for a time we can guarantee its content to be backed up.</w:t>
      </w:r>
    </w:p>
    <w:p w14:paraId="385A043D" w14:textId="77777777" w:rsidR="00DD5F88" w:rsidRDefault="00DD5F88">
      <w:r>
        <w:t xml:space="preserve">The initial system design for the PoC requires a kernel mode driver to reserve a large portion of RAM and expose it as a VHD. On this VHD we will run an instance of operating system (Windows Server Core). Another VHD carved in similar fashion will host data. </w:t>
      </w:r>
    </w:p>
    <w:p w14:paraId="706172BF" w14:textId="77777777" w:rsidR="00DD5F88" w:rsidRDefault="00DD5F88">
      <w:r>
        <w:t>A Job manager is to be designed from the Server core running on one of the VHDs to provide job infra for users to submit their custom job to run against the data hosted by another VHD.</w:t>
      </w:r>
    </w:p>
    <w:p w14:paraId="657BFA60" w14:textId="77777777" w:rsidR="00DD5F88" w:rsidRDefault="00DD5F88">
      <w:r>
        <w:t>These VHDs are to be used as pass-through disks so we can minimize any OS component overhead.</w:t>
      </w:r>
    </w:p>
    <w:p w14:paraId="604131C7" w14:textId="77777777" w:rsidR="00DD5F88" w:rsidRDefault="00DD5F88">
      <w:r>
        <w:t xml:space="preserve">Later version will bring </w:t>
      </w:r>
    </w:p>
    <w:p w14:paraId="401F97A1" w14:textId="77777777" w:rsidR="00DD5F88" w:rsidRDefault="00DD5F88" w:rsidP="00DD5F88">
      <w:pPr>
        <w:pStyle w:val="ListParagraph"/>
        <w:numPr>
          <w:ilvl w:val="0"/>
          <w:numId w:val="1"/>
        </w:numPr>
      </w:pPr>
      <w:r>
        <w:t xml:space="preserve">Support for read-write data, </w:t>
      </w:r>
    </w:p>
    <w:p w14:paraId="1708CA64" w14:textId="77777777" w:rsidR="00DD5F88" w:rsidRDefault="00DD5F88" w:rsidP="00DD5F88">
      <w:pPr>
        <w:pStyle w:val="ListParagraph"/>
        <w:numPr>
          <w:ilvl w:val="0"/>
          <w:numId w:val="1"/>
        </w:numPr>
      </w:pPr>
      <w:r>
        <w:t xml:space="preserve">Host this software in Cloud, </w:t>
      </w:r>
    </w:p>
    <w:p w14:paraId="47491C12" w14:textId="77777777" w:rsidR="00DD5F88" w:rsidRDefault="00EA21BA" w:rsidP="00DD5F88">
      <w:pPr>
        <w:pStyle w:val="ListParagraph"/>
        <w:numPr>
          <w:ilvl w:val="0"/>
          <w:numId w:val="1"/>
        </w:numPr>
      </w:pPr>
      <w:r>
        <w:t>J</w:t>
      </w:r>
      <w:r w:rsidR="00DD5F88">
        <w:t xml:space="preserve">ob </w:t>
      </w:r>
      <w:r>
        <w:t xml:space="preserve">redundancy across </w:t>
      </w:r>
      <w:r w:rsidR="00DD5F88">
        <w:t>geo</w:t>
      </w:r>
      <w:r>
        <w:t>/clouds</w:t>
      </w:r>
      <w:r w:rsidR="00DD5F88">
        <w:t xml:space="preserve"> so we can guarantee job completion if one geo goes down</w:t>
      </w:r>
    </w:p>
    <w:p w14:paraId="5AC6ABCA" w14:textId="77777777" w:rsidR="00DD5F88" w:rsidRDefault="00EA21BA" w:rsidP="00DD5F88">
      <w:pPr>
        <w:pStyle w:val="ListParagraph"/>
        <w:numPr>
          <w:ilvl w:val="0"/>
          <w:numId w:val="1"/>
        </w:numPr>
      </w:pPr>
      <w:r>
        <w:t>E</w:t>
      </w:r>
      <w:r w:rsidR="00DD5F88">
        <w:t>xpose AccelerIO as SaaS where Job infra can be subscribed and business critical data can be hosted in cloud</w:t>
      </w:r>
    </w:p>
    <w:p w14:paraId="12B948A4" w14:textId="77777777" w:rsidR="00EA21BA" w:rsidRDefault="00EA21BA" w:rsidP="00DD5F88">
      <w:pPr>
        <w:pStyle w:val="ListParagraph"/>
        <w:numPr>
          <w:ilvl w:val="0"/>
          <w:numId w:val="1"/>
        </w:numPr>
      </w:pPr>
      <w:r>
        <w:t>Appliance for customer in-house needs</w:t>
      </w:r>
    </w:p>
    <w:p w14:paraId="69247066" w14:textId="77777777" w:rsidR="00EA21BA" w:rsidRDefault="00EA21BA" w:rsidP="00DD5F88">
      <w:pPr>
        <w:pStyle w:val="ListParagraph"/>
        <w:numPr>
          <w:ilvl w:val="0"/>
          <w:numId w:val="1"/>
        </w:numPr>
      </w:pPr>
      <w:r>
        <w:t>Use of commodity hardware to cluster and run AccelerIO on it</w:t>
      </w:r>
    </w:p>
    <w:p w14:paraId="4FD0BFC5" w14:textId="32050659" w:rsidR="00EA21BA" w:rsidRDefault="00017177" w:rsidP="00017177">
      <w:r>
        <w:t>Our solution will enable existing software to be accelerated without any customization, thus t</w:t>
      </w:r>
      <w:r w:rsidR="00EA21BA">
        <w:t>here are a wide variety of customers for this kind of system</w:t>
      </w:r>
      <w:r>
        <w:t>.</w:t>
      </w:r>
    </w:p>
    <w:p w14:paraId="1659C149" w14:textId="77777777" w:rsidR="00EA21BA" w:rsidRDefault="00EA21BA" w:rsidP="00EA21BA">
      <w:r>
        <w:t>While we are able to speed up compute by a factor of x5000 by removing the disk fetch latencies completely and this software can be hosted in cloud and accessed as a cloud service, several real time applications can make use of this, like analytics, mobile computing, IoT, etc.</w:t>
      </w:r>
    </w:p>
    <w:p w14:paraId="0C58C365" w14:textId="77777777" w:rsidR="00EA21BA" w:rsidRDefault="00EA21BA" w:rsidP="00EA21BA">
      <w:r>
        <w:br w:type="page"/>
      </w:r>
    </w:p>
    <w:p w14:paraId="444CC42C" w14:textId="77777777" w:rsidR="005A7CD9" w:rsidRPr="0004303E" w:rsidRDefault="005A7CD9" w:rsidP="005A7CD9">
      <w:pPr>
        <w:rPr>
          <w:rStyle w:val="SubtleEmphasis"/>
        </w:rPr>
      </w:pPr>
      <w:bookmarkStart w:id="5" w:name="_Toc340506951"/>
      <w:r w:rsidRPr="0004303E">
        <w:rPr>
          <w:rStyle w:val="SubtleEmphasis"/>
        </w:rPr>
        <w:lastRenderedPageBreak/>
        <w:t>This is a new business and the team will start by investing their personal time to build the PoC.</w:t>
      </w:r>
    </w:p>
    <w:p w14:paraId="500E9497" w14:textId="77777777" w:rsidR="00EA21BA" w:rsidRDefault="00EA21BA" w:rsidP="00EA21BA">
      <w:pPr>
        <w:pStyle w:val="Heading1"/>
      </w:pPr>
      <w:r>
        <w:t>Executive Summary</w:t>
      </w:r>
      <w:bookmarkEnd w:id="5"/>
    </w:p>
    <w:sdt>
      <w:sdtPr>
        <w:rPr>
          <w:color w:val="44546A" w:themeColor="text2"/>
          <w:sz w:val="20"/>
          <w:szCs w:val="20"/>
        </w:rPr>
        <w:id w:val="-1252579605"/>
        <w:placeholder>
          <w:docPart w:val="A7A7DE2B633F4D8FA3C68B8213F25BD1"/>
        </w:placeholder>
        <w15:appearance w15:val="hidden"/>
      </w:sdtPr>
      <w:sdtEndPr>
        <w:rPr>
          <w:color w:val="auto"/>
          <w:sz w:val="22"/>
          <w:szCs w:val="22"/>
        </w:rPr>
      </w:sdtEndPr>
      <w:sdtContent>
        <w:p w14:paraId="5A673F11" w14:textId="77777777" w:rsidR="00EA21BA" w:rsidRDefault="00EA21BA" w:rsidP="00EA21BA">
          <w:r>
            <w:t xml:space="preserve">At AccelerIO we are solving IO bottleneck which results in acceleration in compute. We have a software solution to reduce the latency in disk IO where data is stored and result in an upscale of computer by several factors. </w:t>
          </w:r>
        </w:p>
        <w:p w14:paraId="235E603C" w14:textId="666DE828" w:rsidR="00090248" w:rsidRDefault="00EA21BA" w:rsidP="006963BF">
          <w:r>
            <w:t xml:space="preserve">There are various products in market which try to address this problem in various ways. Our product stands apart from our competitors in terms of a scalable and several factor </w:t>
          </w:r>
          <w:r w:rsidR="00B641FE">
            <w:t>improvements</w:t>
          </w:r>
          <w:r>
            <w:t xml:space="preserve"> in performance at a relatively lower price of ownership.</w:t>
          </w:r>
        </w:p>
        <w:p w14:paraId="45EB63B0" w14:textId="3C51A61C" w:rsidR="00EA21BA" w:rsidRDefault="00ED03CA" w:rsidP="006963BF"/>
      </w:sdtContent>
    </w:sdt>
    <w:bookmarkStart w:id="6" w:name="_Toc340506953" w:displacedByCustomXml="prev"/>
    <w:p w14:paraId="725C4215" w14:textId="77777777" w:rsidR="00EA21BA" w:rsidRDefault="00EA21BA" w:rsidP="00EA21BA">
      <w:pPr>
        <w:pStyle w:val="Heading2"/>
      </w:pPr>
      <w:r>
        <w:t>Objectives</w:t>
      </w:r>
      <w:bookmarkEnd w:id="6"/>
    </w:p>
    <w:p w14:paraId="58601617" w14:textId="77777777" w:rsidR="00EA21BA" w:rsidRDefault="00EA21BA" w:rsidP="00EA21BA">
      <w:r>
        <w:t>A PoC with results from various benchmarking should be available by September 2015. Followed by an in-cloud test (Azure) of PoC by October 2015. We should be able to run an OS from the AccelerIO along with software requiring high speed IO. This may include Image Processing application or excel macro calculation for example.</w:t>
      </w:r>
    </w:p>
    <w:p w14:paraId="19F9E633" w14:textId="77777777" w:rsidR="00EA21BA" w:rsidRDefault="00EA21BA" w:rsidP="00EA21BA"/>
    <w:p w14:paraId="2300F24B" w14:textId="77777777" w:rsidR="005A7CD9" w:rsidRDefault="005A7CD9" w:rsidP="005A7CD9">
      <w:pPr>
        <w:pStyle w:val="Heading2"/>
      </w:pPr>
      <w:r>
        <w:t>Milestones</w:t>
      </w:r>
    </w:p>
    <w:p w14:paraId="765BF0D3" w14:textId="2FCA6E7F" w:rsidR="005A7CD9" w:rsidRDefault="005A7CD9" w:rsidP="00EA21BA">
      <w:r>
        <w:t>[TBD]</w:t>
      </w:r>
    </w:p>
    <w:p w14:paraId="7E6FD3EC" w14:textId="0874C095" w:rsidR="00221736" w:rsidRPr="00DC4DEB" w:rsidRDefault="00221736" w:rsidP="00221736">
      <w:pPr>
        <w:pStyle w:val="ListParagraph"/>
        <w:numPr>
          <w:ilvl w:val="0"/>
          <w:numId w:val="5"/>
        </w:numPr>
        <w:rPr>
          <w:b/>
        </w:rPr>
      </w:pPr>
      <w:r w:rsidRPr="00DC4DEB">
        <w:rPr>
          <w:b/>
        </w:rPr>
        <w:t>AccelerIO v0.1 – [Date]</w:t>
      </w:r>
    </w:p>
    <w:p w14:paraId="7A971C2D" w14:textId="77777777" w:rsidR="00221736" w:rsidRDefault="00221736" w:rsidP="00221736">
      <w:pPr>
        <w:pStyle w:val="ListParagraph"/>
        <w:numPr>
          <w:ilvl w:val="1"/>
          <w:numId w:val="5"/>
        </w:numPr>
      </w:pPr>
      <w:r>
        <w:t xml:space="preserve">Provisioning service boots base OS from RAM disk </w:t>
      </w:r>
    </w:p>
    <w:p w14:paraId="03FDCC84" w14:textId="484B6B01" w:rsidR="00221736" w:rsidRDefault="00221736" w:rsidP="00221736">
      <w:pPr>
        <w:pStyle w:val="ListParagraph"/>
        <w:numPr>
          <w:ilvl w:val="1"/>
          <w:numId w:val="5"/>
        </w:numPr>
      </w:pPr>
      <w:r>
        <w:t>Provisioning service expose large disk (&gt;4GB) through its driver loaded in base OS</w:t>
      </w:r>
    </w:p>
    <w:p w14:paraId="3E28CB55" w14:textId="689A940E" w:rsidR="00221736" w:rsidRDefault="00221736" w:rsidP="00221736">
      <w:pPr>
        <w:pStyle w:val="ListParagraph"/>
        <w:numPr>
          <w:ilvl w:val="1"/>
          <w:numId w:val="5"/>
        </w:numPr>
      </w:pPr>
      <w:r>
        <w:t>Provisioning service loads data files to new exposed large disk</w:t>
      </w:r>
    </w:p>
    <w:p w14:paraId="442EA7DD" w14:textId="13118C86" w:rsidR="00221736" w:rsidRDefault="00221736" w:rsidP="00221736">
      <w:pPr>
        <w:pStyle w:val="ListParagraph"/>
        <w:numPr>
          <w:ilvl w:val="1"/>
          <w:numId w:val="5"/>
        </w:numPr>
      </w:pPr>
      <w:r>
        <w:t xml:space="preserve">Provisioning service launches Job manager on Base OS </w:t>
      </w:r>
    </w:p>
    <w:p w14:paraId="2348AC79" w14:textId="0D2ECC95" w:rsidR="00221736" w:rsidRDefault="00221736" w:rsidP="00221736">
      <w:pPr>
        <w:pStyle w:val="ListParagraph"/>
        <w:numPr>
          <w:ilvl w:val="1"/>
          <w:numId w:val="5"/>
        </w:numPr>
      </w:pPr>
      <w:r>
        <w:t>Web and API interface of Job Manager starts job workflow</w:t>
      </w:r>
    </w:p>
    <w:p w14:paraId="576B2E65" w14:textId="032931B2" w:rsidR="00221736" w:rsidRDefault="00221736" w:rsidP="00221736">
      <w:pPr>
        <w:pStyle w:val="ListParagraph"/>
        <w:numPr>
          <w:ilvl w:val="1"/>
          <w:numId w:val="5"/>
        </w:numPr>
      </w:pPr>
      <w:r>
        <w:t>Real time performance counters exposed through provisioning service</w:t>
      </w:r>
    </w:p>
    <w:p w14:paraId="5E641D7A" w14:textId="3F2EAFF0" w:rsidR="002C432E" w:rsidRPr="002C432E" w:rsidRDefault="002C432E" w:rsidP="002C432E">
      <w:pPr>
        <w:pStyle w:val="ListParagraph"/>
        <w:numPr>
          <w:ilvl w:val="0"/>
          <w:numId w:val="5"/>
        </w:numPr>
        <w:rPr>
          <w:b/>
        </w:rPr>
      </w:pPr>
      <w:r w:rsidRPr="002C432E">
        <w:rPr>
          <w:b/>
        </w:rPr>
        <w:t xml:space="preserve">Early Preview to real Users – [Date] </w:t>
      </w:r>
    </w:p>
    <w:p w14:paraId="4032B6BA" w14:textId="77777777" w:rsidR="005A7CD9" w:rsidRDefault="005A7CD9" w:rsidP="00EA21BA"/>
    <w:p w14:paraId="7498E2F2" w14:textId="77777777" w:rsidR="00EA21BA" w:rsidRDefault="00EA21BA" w:rsidP="00EA21BA">
      <w:pPr>
        <w:pStyle w:val="Heading2"/>
      </w:pPr>
      <w:r>
        <w:t>Code</w:t>
      </w:r>
    </w:p>
    <w:p w14:paraId="284754E7" w14:textId="77777777" w:rsidR="00EA21BA" w:rsidRDefault="00ED03CA" w:rsidP="00EA21BA">
      <w:pPr>
        <w:rPr>
          <w:rFonts w:ascii="Segoe UI" w:hAnsi="Segoe UI" w:cs="Segoe UI"/>
          <w:color w:val="000000"/>
          <w:sz w:val="20"/>
          <w:szCs w:val="20"/>
        </w:rPr>
      </w:pPr>
      <w:hyperlink r:id="rId7" w:history="1">
        <w:r w:rsidR="00EA21BA" w:rsidRPr="00C26EA2">
          <w:rPr>
            <w:rStyle w:val="Hyperlink"/>
            <w:rFonts w:ascii="Segoe UI" w:hAnsi="Segoe UI" w:cs="Segoe UI"/>
            <w:sz w:val="20"/>
            <w:szCs w:val="20"/>
          </w:rPr>
          <w:t>https://accelerio.visualstudio.com/</w:t>
        </w:r>
      </w:hyperlink>
      <w:r w:rsidR="00EA21BA">
        <w:rPr>
          <w:rFonts w:ascii="Segoe UI" w:hAnsi="Segoe UI" w:cs="Segoe UI"/>
          <w:color w:val="000000"/>
          <w:sz w:val="20"/>
          <w:szCs w:val="20"/>
        </w:rPr>
        <w:t xml:space="preserve"> </w:t>
      </w:r>
    </w:p>
    <w:p w14:paraId="5390E67A" w14:textId="77777777" w:rsidR="00EA21BA" w:rsidRDefault="00EA21BA" w:rsidP="00EA21BA">
      <w:pPr>
        <w:rPr>
          <w:rFonts w:ascii="Segoe UI" w:hAnsi="Segoe UI" w:cs="Segoe UI"/>
          <w:color w:val="000000"/>
          <w:sz w:val="20"/>
          <w:szCs w:val="20"/>
        </w:rPr>
      </w:pPr>
    </w:p>
    <w:p w14:paraId="78E6B7E0" w14:textId="77777777" w:rsidR="00EA21BA" w:rsidRPr="00EA21BA" w:rsidRDefault="00EA21BA" w:rsidP="00EA21BA">
      <w:pPr>
        <w:pStyle w:val="Heading2"/>
      </w:pPr>
      <w:r w:rsidRPr="00EA21BA">
        <w:t>Investor</w:t>
      </w:r>
      <w:r>
        <w:t>s</w:t>
      </w:r>
    </w:p>
    <w:p w14:paraId="4628F93F" w14:textId="77777777" w:rsidR="00EA21BA" w:rsidRDefault="00EA21BA" w:rsidP="00EA21BA">
      <w:pPr>
        <w:rPr>
          <w:rFonts w:ascii="Segoe UI" w:hAnsi="Segoe UI" w:cs="Segoe UI"/>
          <w:color w:val="000000"/>
          <w:sz w:val="20"/>
          <w:szCs w:val="20"/>
        </w:rPr>
      </w:pPr>
      <w:r>
        <w:rPr>
          <w:rFonts w:ascii="Segoe UI" w:hAnsi="Segoe UI" w:cs="Segoe UI"/>
          <w:color w:val="000000"/>
          <w:sz w:val="20"/>
          <w:szCs w:val="20"/>
        </w:rPr>
        <w:t>Microsoft Ventures could be one potential investor who invests in Technology start-ups with objective of early adoption of Microsoft technologies. They provide ~$10k Azure credits and introduce big VC investors apart from mentoring and office space.</w:t>
      </w:r>
    </w:p>
    <w:p w14:paraId="2CEEBCE1" w14:textId="77777777" w:rsidR="00EA21BA" w:rsidRDefault="00EA21BA" w:rsidP="00EA21BA">
      <w:pPr>
        <w:rPr>
          <w:rFonts w:ascii="Segoe UI" w:hAnsi="Segoe UI" w:cs="Segoe UI"/>
          <w:color w:val="000000"/>
          <w:sz w:val="20"/>
          <w:szCs w:val="20"/>
        </w:rPr>
      </w:pPr>
      <w:r>
        <w:rPr>
          <w:rFonts w:ascii="Segoe UI" w:hAnsi="Segoe UI" w:cs="Segoe UI"/>
          <w:color w:val="000000"/>
          <w:sz w:val="20"/>
          <w:szCs w:val="20"/>
        </w:rPr>
        <w:lastRenderedPageBreak/>
        <w:t xml:space="preserve">We may look for introductions in Silicon Valley as investors in India appears to be more focused on </w:t>
      </w:r>
      <w:r w:rsidR="005A7CD9">
        <w:rPr>
          <w:rFonts w:ascii="Segoe UI" w:hAnsi="Segoe UI" w:cs="Segoe UI"/>
          <w:color w:val="000000"/>
          <w:sz w:val="20"/>
          <w:szCs w:val="20"/>
        </w:rPr>
        <w:t xml:space="preserve">Web and retail market start-ups. </w:t>
      </w:r>
    </w:p>
    <w:p w14:paraId="5DD0D928" w14:textId="77777777" w:rsidR="005A7CD9" w:rsidRDefault="005A7CD9" w:rsidP="00EA21BA"/>
    <w:p w14:paraId="3027B012" w14:textId="77777777" w:rsidR="005A7CD9" w:rsidRDefault="005A7CD9" w:rsidP="005A7CD9">
      <w:pPr>
        <w:pStyle w:val="Heading2"/>
      </w:pPr>
      <w:r>
        <w:t>Market Analysis / Market Segmentation</w:t>
      </w:r>
    </w:p>
    <w:p w14:paraId="7D9A6286" w14:textId="13A6580A" w:rsidR="005A7CD9" w:rsidRDefault="005A7CD9" w:rsidP="00EA21BA">
      <w:r>
        <w:t>[TBD]</w:t>
      </w:r>
    </w:p>
    <w:p w14:paraId="6F8C3AC4" w14:textId="127549B8" w:rsidR="00B33AE1" w:rsidRDefault="00B33AE1" w:rsidP="00B33AE1">
      <w:pPr>
        <w:pStyle w:val="ListParagraph"/>
        <w:numPr>
          <w:ilvl w:val="0"/>
          <w:numId w:val="6"/>
        </w:numPr>
      </w:pPr>
      <w:r>
        <w:t>Market Opportunity</w:t>
      </w:r>
    </w:p>
    <w:p w14:paraId="3899D2F7" w14:textId="49E5E3FA" w:rsidR="00B33AE1" w:rsidRDefault="00B33AE1" w:rsidP="00B33AE1">
      <w:pPr>
        <w:pStyle w:val="ListParagraph"/>
        <w:numPr>
          <w:ilvl w:val="0"/>
          <w:numId w:val="6"/>
        </w:numPr>
      </w:pPr>
      <w:r>
        <w:t>Competition (are people already doing this)</w:t>
      </w:r>
    </w:p>
    <w:p w14:paraId="1367BA40" w14:textId="55EADD42" w:rsidR="00B33AE1" w:rsidRDefault="00B33AE1" w:rsidP="00B33AE1">
      <w:pPr>
        <w:pStyle w:val="ListParagraph"/>
        <w:numPr>
          <w:ilvl w:val="0"/>
          <w:numId w:val="6"/>
        </w:numPr>
      </w:pPr>
      <w:r>
        <w:t xml:space="preserve">Validation with real users </w:t>
      </w:r>
    </w:p>
    <w:p w14:paraId="2E370877" w14:textId="35B2F3E8" w:rsidR="00B33AE1" w:rsidRDefault="00B33AE1" w:rsidP="00B33AE1">
      <w:pPr>
        <w:pStyle w:val="ListParagraph"/>
        <w:numPr>
          <w:ilvl w:val="0"/>
          <w:numId w:val="6"/>
        </w:numPr>
      </w:pPr>
      <w:r>
        <w:t>What others are doing for performance boost?</w:t>
      </w:r>
    </w:p>
    <w:p w14:paraId="2D43E5F2" w14:textId="28F0D7E4" w:rsidR="00B33AE1" w:rsidRDefault="00B33AE1" w:rsidP="00B33AE1">
      <w:pPr>
        <w:pStyle w:val="ListParagraph"/>
        <w:numPr>
          <w:ilvl w:val="1"/>
          <w:numId w:val="6"/>
        </w:numPr>
      </w:pPr>
      <w:r>
        <w:t>Flipkart, Stock Broking, etc</w:t>
      </w:r>
    </w:p>
    <w:p w14:paraId="26C2B388" w14:textId="77777777" w:rsidR="005A7CD9" w:rsidRDefault="005A7CD9" w:rsidP="00EA21BA"/>
    <w:p w14:paraId="166E1DD5" w14:textId="77777777" w:rsidR="005A7CD9" w:rsidRDefault="005A7CD9" w:rsidP="005A7CD9">
      <w:pPr>
        <w:pStyle w:val="Heading2"/>
      </w:pPr>
      <w:r>
        <w:t>Competition</w:t>
      </w:r>
    </w:p>
    <w:p w14:paraId="26E66996" w14:textId="1B934C81" w:rsidR="00941347" w:rsidRDefault="00941347" w:rsidP="00EA21BA">
      <w:pPr>
        <w:rPr>
          <w:ins w:id="7" w:author="Achindra Bhatnagar" w:date="2015-08-31T16:38:00Z"/>
          <w:rFonts w:ascii="Segoe UI" w:hAnsi="Segoe UI" w:cs="Segoe UI"/>
          <w:color w:val="000000"/>
          <w:sz w:val="20"/>
          <w:szCs w:val="20"/>
        </w:rPr>
      </w:pPr>
      <w:ins w:id="8" w:author="Achindra Bhatnagar [2]" w:date="2015-08-31T16:38:00Z">
        <w:r>
          <w:rPr>
            <w:rFonts w:ascii="Segoe UI" w:hAnsi="Segoe UI" w:cs="Segoe UI"/>
            <w:color w:val="000000"/>
            <w:sz w:val="20"/>
            <w:szCs w:val="20"/>
          </w:rPr>
          <w:fldChar w:fldCharType="begin"/>
        </w:r>
      </w:ins>
      <w:ins w:id="9" w:author="Achindra Bhatnagar" w:date="2015-08-31T16:38:00Z">
        <w:r>
          <w:rPr>
            <w:rFonts w:ascii="Segoe UI" w:hAnsi="Segoe UI" w:cs="Segoe UI"/>
            <w:color w:val="000000"/>
            <w:sz w:val="20"/>
            <w:szCs w:val="20"/>
          </w:rPr>
          <w:instrText xml:space="preserve"> HYPERLINK "</w:instrText>
        </w:r>
      </w:ins>
      <w:ins w:id="10" w:author="Achindra Bhatnagar" w:date="2015-08-31T16:36:00Z">
        <w:r>
          <w:rPr>
            <w:rFonts w:ascii="Segoe UI" w:hAnsi="Segoe UI" w:cs="Segoe UI"/>
            <w:color w:val="000000"/>
            <w:sz w:val="20"/>
            <w:szCs w:val="20"/>
          </w:rPr>
          <w:instrText>https://hazelcast.com/products/</w:instrText>
        </w:r>
      </w:ins>
      <w:ins w:id="11" w:author="Achindra Bhatnagar" w:date="2015-08-31T16:38:00Z">
        <w:r>
          <w:rPr>
            <w:rFonts w:ascii="Segoe UI" w:hAnsi="Segoe UI" w:cs="Segoe UI"/>
            <w:color w:val="000000"/>
            <w:sz w:val="20"/>
            <w:szCs w:val="20"/>
          </w:rPr>
          <w:instrText xml:space="preserve">" </w:instrText>
        </w:r>
      </w:ins>
      <w:ins w:id="12" w:author="Achindra Bhatnagar [2]" w:date="2015-08-31T16:38:00Z">
        <w:r>
          <w:rPr>
            <w:rFonts w:ascii="Segoe UI" w:hAnsi="Segoe UI" w:cs="Segoe UI"/>
            <w:color w:val="000000"/>
            <w:sz w:val="20"/>
            <w:szCs w:val="20"/>
          </w:rPr>
          <w:fldChar w:fldCharType="separate"/>
        </w:r>
      </w:ins>
      <w:ins w:id="13" w:author="Achindra Bhatnagar" w:date="2015-08-31T16:36:00Z">
        <w:r w:rsidRPr="0050467C">
          <w:rPr>
            <w:rStyle w:val="Hyperlink"/>
            <w:rFonts w:ascii="Segoe UI" w:hAnsi="Segoe UI" w:cs="Segoe UI"/>
            <w:sz w:val="20"/>
            <w:szCs w:val="20"/>
          </w:rPr>
          <w:t>https://hazelcast.com/products/</w:t>
        </w:r>
      </w:ins>
      <w:ins w:id="14" w:author="Achindra Bhatnagar [2]" w:date="2015-08-31T16:38:00Z">
        <w:r>
          <w:rPr>
            <w:rFonts w:ascii="Segoe UI" w:hAnsi="Segoe UI" w:cs="Segoe UI"/>
            <w:color w:val="000000"/>
            <w:sz w:val="20"/>
            <w:szCs w:val="20"/>
          </w:rPr>
          <w:fldChar w:fldCharType="end"/>
        </w:r>
      </w:ins>
      <w:ins w:id="15" w:author="Achindra Bhatnagar" w:date="2015-08-31T16:36:00Z">
        <w:r>
          <w:rPr>
            <w:rFonts w:ascii="Segoe UI" w:hAnsi="Segoe UI" w:cs="Segoe UI"/>
            <w:color w:val="000000"/>
            <w:sz w:val="20"/>
            <w:szCs w:val="20"/>
          </w:rPr>
          <w:t xml:space="preserve"> </w:t>
        </w:r>
      </w:ins>
    </w:p>
    <w:p w14:paraId="02D73857" w14:textId="1EFC2F83" w:rsidR="00941347" w:rsidRDefault="00941347" w:rsidP="00EA21BA">
      <w:pPr>
        <w:rPr>
          <w:ins w:id="16" w:author="Achindra Bhatnagar" w:date="2015-08-31T16:41:00Z"/>
          <w:rFonts w:ascii="Segoe UI" w:hAnsi="Segoe UI" w:cs="Segoe UI"/>
          <w:color w:val="000000"/>
          <w:sz w:val="20"/>
          <w:szCs w:val="20"/>
        </w:rPr>
      </w:pPr>
      <w:ins w:id="17" w:author="Achindra Bhatnagar [2]" w:date="2015-08-31T16:38:00Z">
        <w:r>
          <w:rPr>
            <w:rFonts w:ascii="Segoe UI" w:hAnsi="Segoe UI" w:cs="Segoe UI"/>
            <w:color w:val="000000"/>
            <w:sz w:val="20"/>
            <w:szCs w:val="20"/>
          </w:rPr>
          <w:fldChar w:fldCharType="begin"/>
        </w:r>
      </w:ins>
      <w:ins w:id="18" w:author="Achindra Bhatnagar" w:date="2015-08-31T16:38:00Z">
        <w:r>
          <w:rPr>
            <w:rFonts w:ascii="Segoe UI" w:hAnsi="Segoe UI" w:cs="Segoe UI"/>
            <w:color w:val="000000"/>
            <w:sz w:val="20"/>
            <w:szCs w:val="20"/>
          </w:rPr>
          <w:instrText xml:space="preserve"> HYPERLINK "http://go.sap.com/solution/in-memory-platform.html" </w:instrText>
        </w:r>
      </w:ins>
      <w:ins w:id="19" w:author="Achindra Bhatnagar [2]" w:date="2015-08-31T16:38:00Z">
        <w:r>
          <w:rPr>
            <w:rFonts w:ascii="Segoe UI" w:hAnsi="Segoe UI" w:cs="Segoe UI"/>
            <w:color w:val="000000"/>
            <w:sz w:val="20"/>
            <w:szCs w:val="20"/>
          </w:rPr>
          <w:fldChar w:fldCharType="separate"/>
        </w:r>
      </w:ins>
      <w:ins w:id="20" w:author="Achindra Bhatnagar" w:date="2015-08-31T16:38:00Z">
        <w:r w:rsidRPr="0050467C">
          <w:rPr>
            <w:rStyle w:val="Hyperlink"/>
            <w:rFonts w:ascii="Segoe UI" w:hAnsi="Segoe UI" w:cs="Segoe UI"/>
            <w:sz w:val="20"/>
            <w:szCs w:val="20"/>
          </w:rPr>
          <w:t>http://go.sap.com/solution/in-memory-platform.html</w:t>
        </w:r>
      </w:ins>
      <w:ins w:id="21" w:author="Achindra Bhatnagar [2]" w:date="2015-08-31T16:38:00Z">
        <w:r>
          <w:rPr>
            <w:rFonts w:ascii="Segoe UI" w:hAnsi="Segoe UI" w:cs="Segoe UI"/>
            <w:color w:val="000000"/>
            <w:sz w:val="20"/>
            <w:szCs w:val="20"/>
          </w:rPr>
          <w:fldChar w:fldCharType="end"/>
        </w:r>
      </w:ins>
      <w:ins w:id="22" w:author="Achindra Bhatnagar" w:date="2015-08-31T16:38:00Z">
        <w:r>
          <w:rPr>
            <w:rFonts w:ascii="Segoe UI" w:hAnsi="Segoe UI" w:cs="Segoe UI"/>
            <w:color w:val="000000"/>
            <w:sz w:val="20"/>
            <w:szCs w:val="20"/>
          </w:rPr>
          <w:t xml:space="preserve"> </w:t>
        </w:r>
      </w:ins>
    </w:p>
    <w:p w14:paraId="4BB786B6" w14:textId="5550344E" w:rsidR="00941347" w:rsidRDefault="00941347" w:rsidP="00EA21BA">
      <w:pPr>
        <w:rPr>
          <w:ins w:id="23" w:author="Achindra Bhatnagar" w:date="2015-08-31T16:41:00Z"/>
          <w:rFonts w:ascii="Segoe UI" w:hAnsi="Segoe UI" w:cs="Segoe UI"/>
          <w:color w:val="000000"/>
          <w:sz w:val="20"/>
          <w:szCs w:val="20"/>
        </w:rPr>
      </w:pPr>
      <w:ins w:id="24" w:author="Achindra Bhatnagar [2]" w:date="2015-08-31T16:41:00Z">
        <w:r>
          <w:rPr>
            <w:rFonts w:ascii="Segoe UI" w:hAnsi="Segoe UI" w:cs="Segoe UI"/>
            <w:color w:val="000000"/>
            <w:sz w:val="20"/>
            <w:szCs w:val="20"/>
          </w:rPr>
          <w:fldChar w:fldCharType="begin"/>
        </w:r>
      </w:ins>
      <w:ins w:id="25" w:author="Achindra Bhatnagar" w:date="2015-08-31T16:41:00Z">
        <w:r>
          <w:rPr>
            <w:rFonts w:ascii="Segoe UI" w:hAnsi="Segoe UI" w:cs="Segoe UI"/>
            <w:color w:val="000000"/>
            <w:sz w:val="20"/>
            <w:szCs w:val="20"/>
          </w:rPr>
          <w:instrText xml:space="preserve"> HYPERLINK "http://www.gridgain.com/products/in-memory-data-fabric/" </w:instrText>
        </w:r>
      </w:ins>
      <w:ins w:id="26" w:author="Achindra Bhatnagar [2]" w:date="2015-08-31T16:41:00Z">
        <w:r>
          <w:rPr>
            <w:rFonts w:ascii="Segoe UI" w:hAnsi="Segoe UI" w:cs="Segoe UI"/>
            <w:color w:val="000000"/>
            <w:sz w:val="20"/>
            <w:szCs w:val="20"/>
          </w:rPr>
          <w:fldChar w:fldCharType="separate"/>
        </w:r>
      </w:ins>
      <w:ins w:id="27" w:author="Achindra Bhatnagar" w:date="2015-08-31T16:41:00Z">
        <w:r w:rsidRPr="0050467C">
          <w:rPr>
            <w:rStyle w:val="Hyperlink"/>
            <w:rFonts w:ascii="Segoe UI" w:hAnsi="Segoe UI" w:cs="Segoe UI"/>
            <w:sz w:val="20"/>
            <w:szCs w:val="20"/>
          </w:rPr>
          <w:t>http://www.gridgain.com/products/in-memory-data-fabric/</w:t>
        </w:r>
      </w:ins>
      <w:ins w:id="28" w:author="Achindra Bhatnagar [2]" w:date="2015-08-31T16:41:00Z">
        <w:r>
          <w:rPr>
            <w:rFonts w:ascii="Segoe UI" w:hAnsi="Segoe UI" w:cs="Segoe UI"/>
            <w:color w:val="000000"/>
            <w:sz w:val="20"/>
            <w:szCs w:val="20"/>
          </w:rPr>
          <w:fldChar w:fldCharType="end"/>
        </w:r>
      </w:ins>
    </w:p>
    <w:p w14:paraId="1B6727B1" w14:textId="77777777" w:rsidR="00941347" w:rsidRDefault="00941347" w:rsidP="00EA21BA">
      <w:pPr>
        <w:rPr>
          <w:ins w:id="29" w:author="Achindra Bhatnagar" w:date="2015-08-31T16:36:00Z"/>
        </w:rPr>
      </w:pPr>
    </w:p>
    <w:p w14:paraId="197B3B6A" w14:textId="6B012B48" w:rsidR="005A7CD9" w:rsidRDefault="005A7CD9" w:rsidP="00EA21BA">
      <w:r>
        <w:t>[TBD]</w:t>
      </w:r>
    </w:p>
    <w:p w14:paraId="27A30C7A" w14:textId="77777777" w:rsidR="005A7CD9" w:rsidRDefault="005A7CD9" w:rsidP="00EA21BA"/>
    <w:p w14:paraId="35227C4A" w14:textId="77777777" w:rsidR="005A7CD9" w:rsidRDefault="005A7CD9" w:rsidP="005A7CD9">
      <w:pPr>
        <w:pStyle w:val="Heading2"/>
      </w:pPr>
      <w:r>
        <w:t>Pricing</w:t>
      </w:r>
    </w:p>
    <w:p w14:paraId="0706DFCE" w14:textId="77777777" w:rsidR="005A7CD9" w:rsidRDefault="005A7CD9" w:rsidP="00EA21BA">
      <w:r>
        <w:t>[TBD]</w:t>
      </w:r>
    </w:p>
    <w:p w14:paraId="2DC488CD" w14:textId="77777777" w:rsidR="005A7CD9" w:rsidRDefault="005A7CD9" w:rsidP="005A7CD9">
      <w:pPr>
        <w:pStyle w:val="ListParagraph"/>
        <w:numPr>
          <w:ilvl w:val="0"/>
          <w:numId w:val="3"/>
        </w:numPr>
      </w:pPr>
      <w:r>
        <w:t>Stand-alone Software for high end machines</w:t>
      </w:r>
    </w:p>
    <w:p w14:paraId="67C0E554" w14:textId="77777777" w:rsidR="005A7CD9" w:rsidRDefault="005A7CD9" w:rsidP="005A7CD9">
      <w:pPr>
        <w:pStyle w:val="ListParagraph"/>
        <w:numPr>
          <w:ilvl w:val="0"/>
          <w:numId w:val="3"/>
        </w:numPr>
      </w:pPr>
      <w:r>
        <w:t>Cloud hosted</w:t>
      </w:r>
    </w:p>
    <w:p w14:paraId="6E2AC4F1" w14:textId="77777777" w:rsidR="005A7CD9" w:rsidRDefault="005A7CD9" w:rsidP="005A7CD9">
      <w:pPr>
        <w:pStyle w:val="ListParagraph"/>
        <w:numPr>
          <w:ilvl w:val="0"/>
          <w:numId w:val="3"/>
        </w:numPr>
      </w:pPr>
      <w:r>
        <w:t>SaaS</w:t>
      </w:r>
    </w:p>
    <w:p w14:paraId="79D2544C" w14:textId="77777777" w:rsidR="005A7CD9" w:rsidRDefault="005A7CD9" w:rsidP="005A7CD9">
      <w:pPr>
        <w:pStyle w:val="ListParagraph"/>
        <w:numPr>
          <w:ilvl w:val="0"/>
          <w:numId w:val="3"/>
        </w:numPr>
      </w:pPr>
      <w:r>
        <w:t>Appliance</w:t>
      </w:r>
    </w:p>
    <w:p w14:paraId="14F8E677" w14:textId="77777777" w:rsidR="005A7CD9" w:rsidRDefault="005A7CD9" w:rsidP="00EA21BA"/>
    <w:p w14:paraId="2BAE2AA4" w14:textId="77777777" w:rsidR="005A7CD9" w:rsidRDefault="005A7CD9" w:rsidP="005A7CD9">
      <w:pPr>
        <w:pStyle w:val="Heading2"/>
      </w:pPr>
      <w:r>
        <w:t>Capital and Expense</w:t>
      </w:r>
    </w:p>
    <w:p w14:paraId="53A68D06" w14:textId="77777777" w:rsidR="005A7CD9" w:rsidRDefault="005A7CD9" w:rsidP="005A7CD9">
      <w:r>
        <w:t>[TBD]</w:t>
      </w:r>
    </w:p>
    <w:p w14:paraId="377D08E8" w14:textId="77777777" w:rsidR="005A7CD9" w:rsidRDefault="005A7CD9" w:rsidP="005A7CD9"/>
    <w:p w14:paraId="52CB6B12" w14:textId="77777777" w:rsidR="005A7CD9" w:rsidRDefault="005A7CD9" w:rsidP="005A7CD9">
      <w:pPr>
        <w:pStyle w:val="Heading2"/>
      </w:pPr>
      <w:r>
        <w:t>Break-Even / Exit Plan</w:t>
      </w:r>
    </w:p>
    <w:p w14:paraId="60D7739E" w14:textId="4DF6BCB2" w:rsidR="005A7CD9" w:rsidRDefault="005A7CD9" w:rsidP="005A7CD9">
      <w:r>
        <w:t>[TBD]</w:t>
      </w:r>
    </w:p>
    <w:p w14:paraId="41C91C86" w14:textId="77777777" w:rsidR="000D566A" w:rsidRDefault="000D566A" w:rsidP="005A7CD9"/>
    <w:p w14:paraId="5C1B47B7" w14:textId="77777777" w:rsidR="000D566A" w:rsidRDefault="000D566A">
      <w:r>
        <w:br w:type="page"/>
      </w:r>
    </w:p>
    <w:p w14:paraId="0DB1DE0C" w14:textId="3898DA46" w:rsidR="000D566A" w:rsidRDefault="000D566A" w:rsidP="000D566A">
      <w:pPr>
        <w:pStyle w:val="Heading2"/>
      </w:pPr>
      <w:r>
        <w:lastRenderedPageBreak/>
        <w:t>Status</w:t>
      </w:r>
    </w:p>
    <w:p w14:paraId="24DF8A0D" w14:textId="77777777" w:rsidR="000D566A" w:rsidRDefault="000D566A" w:rsidP="000D566A">
      <w:pPr>
        <w:pStyle w:val="ListParagraph"/>
        <w:numPr>
          <w:ilvl w:val="0"/>
          <w:numId w:val="4"/>
        </w:numPr>
      </w:pPr>
      <w:r w:rsidRPr="000D566A">
        <w:rPr>
          <w:b/>
        </w:rPr>
        <w:t>8/12/2015</w:t>
      </w:r>
      <w:r>
        <w:t xml:space="preserve">: </w:t>
      </w:r>
    </w:p>
    <w:p w14:paraId="5AFA7D94" w14:textId="1415FD27" w:rsidR="000D566A" w:rsidRDefault="000D566A" w:rsidP="000D566A">
      <w:pPr>
        <w:pStyle w:val="ListParagraph"/>
        <w:numPr>
          <w:ilvl w:val="1"/>
          <w:numId w:val="4"/>
        </w:numPr>
      </w:pPr>
      <w:r>
        <w:t>We are able to boot Windows XP from a disk carved out of memory and exposed as a VHD to Hyper-V. The boot time is considerably faster than from a normal disk. It took us 6 sec. to boot Windows XP. Another VM booting from hard disk based VHD took around 27 seconds.</w:t>
      </w:r>
    </w:p>
    <w:p w14:paraId="2A9D72EC" w14:textId="79E78CA8" w:rsidR="000D566A" w:rsidRDefault="000D566A" w:rsidP="000D566A">
      <w:pPr>
        <w:pStyle w:val="ListParagraph"/>
        <w:numPr>
          <w:ilvl w:val="1"/>
          <w:numId w:val="4"/>
        </w:numPr>
      </w:pPr>
      <w:r>
        <w:t>Next is to PXE boot physical machine with RAMDisk option in boot loader and run our driver to expose the rest of memory as a data disk. At present our driver is limited to exposing 4 GB memory as disk, we will extend this later to larger disks.</w:t>
      </w:r>
    </w:p>
    <w:p w14:paraId="430BFB12" w14:textId="540D39C1" w:rsidR="00A93D22" w:rsidRPr="00A93D22" w:rsidRDefault="00A93D22" w:rsidP="00A93D22">
      <w:pPr>
        <w:pStyle w:val="ListParagraph"/>
        <w:numPr>
          <w:ilvl w:val="0"/>
          <w:numId w:val="4"/>
        </w:numPr>
        <w:rPr>
          <w:b/>
        </w:rPr>
      </w:pPr>
      <w:r w:rsidRPr="00A93D22">
        <w:rPr>
          <w:b/>
        </w:rPr>
        <w:t>8/26/2015</w:t>
      </w:r>
    </w:p>
    <w:p w14:paraId="2FC260C5" w14:textId="6D8DA3BB" w:rsidR="00A93D22" w:rsidRDefault="00A93D22" w:rsidP="00A93D22">
      <w:pPr>
        <w:pStyle w:val="ListParagraph"/>
        <w:numPr>
          <w:ilvl w:val="1"/>
          <w:numId w:val="4"/>
        </w:numPr>
      </w:pPr>
      <w:r>
        <w:t>Disk performance statistics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340"/>
      </w:tblGrid>
      <w:tr w:rsidR="00A93D22" w:rsidRPr="00A93D22" w14:paraId="382FF309" w14:textId="77777777" w:rsidTr="00A93D22">
        <w:tc>
          <w:tcPr>
            <w:tcW w:w="953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33"/>
              <w:gridCol w:w="1823"/>
              <w:gridCol w:w="948"/>
              <w:gridCol w:w="948"/>
              <w:gridCol w:w="978"/>
              <w:gridCol w:w="1106"/>
              <w:gridCol w:w="1364"/>
            </w:tblGrid>
            <w:tr w:rsidR="00A93D22" w:rsidRPr="00A93D22" w14:paraId="431E8DF1"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4CB0D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Packet</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27E53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Counter</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915E0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Fast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0ED5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SSD</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2ED2D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Normal</w:t>
                  </w:r>
                </w:p>
              </w:tc>
              <w:tc>
                <w:tcPr>
                  <w:tcW w:w="1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5A611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Over SSD</w:t>
                  </w:r>
                </w:p>
              </w:tc>
              <w:tc>
                <w:tcPr>
                  <w:tcW w:w="1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4B559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r w:rsidRPr="00A93D22">
                    <w:rPr>
                      <w:rFonts w:ascii="Calibri" w:eastAsia="Times New Roman" w:hAnsi="Calibri" w:cs="Times New Roman"/>
                      <w:b/>
                      <w:bCs/>
                    </w:rPr>
                    <w:t>Over Normal</w:t>
                  </w:r>
                </w:p>
              </w:tc>
            </w:tr>
            <w:tr w:rsidR="00A93D22" w:rsidRPr="00A93D22" w14:paraId="6DE3A537"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38308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512B</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AAFDB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IOps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D5332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16320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18EDF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12560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DBB1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348</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AEB77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C1624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7CB93C1F"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46190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3A161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MBps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EBC0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8.36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2F8D6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6.44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50080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0.18</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51A29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1.3x</w:t>
                  </w:r>
                </w:p>
              </w:tc>
              <w:tc>
                <w:tcPr>
                  <w:tcW w:w="11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D6E91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46x</w:t>
                  </w:r>
                </w:p>
              </w:tc>
            </w:tr>
            <w:tr w:rsidR="00A93D22" w:rsidRPr="00A93D22" w14:paraId="008B79C0"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445B8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7779F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Avg Response 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8E0C1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0.06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72737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0.08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3B2E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2.86</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B2531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2B05D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5DE5A602"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CA652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97A86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23E92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B3EF6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F34C4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C148A8"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D363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5C5BE627"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E864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4KB</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111D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IOps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5BDE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14537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3BA4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10588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E5B2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350</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FC092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F85ED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7F722B91"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9943E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CED7A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MBps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34CAC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59.71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53563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44.00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1E1D8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1.44</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5F45FF"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1.4x</w:t>
                  </w:r>
                </w:p>
              </w:tc>
              <w:tc>
                <w:tcPr>
                  <w:tcW w:w="12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0CF07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41.5x</w:t>
                  </w:r>
                </w:p>
              </w:tc>
            </w:tr>
            <w:tr w:rsidR="00A93D22" w:rsidRPr="00A93D22" w14:paraId="09B95E5B"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E632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2F4E7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Avg response 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E165D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0.067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0D080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0.94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F9D858"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2.85</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EDA61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08F55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199AFC01"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6588A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9277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C980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1FE6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9A249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A86E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9621C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332E9F35"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27FF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4KB aligned</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4EDA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IOps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0D998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14555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7879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3499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A8900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349</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A9576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8AA02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256799AE"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9E802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A7587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MBps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F8E60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59.66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9E7C5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14.33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157DA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1.43</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8284A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4.2x</w:t>
                  </w:r>
                </w:p>
              </w:tc>
              <w:tc>
                <w:tcPr>
                  <w:tcW w:w="12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26CBD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41.72x</w:t>
                  </w:r>
                </w:p>
              </w:tc>
            </w:tr>
            <w:tr w:rsidR="00A93D22" w:rsidRPr="00A93D22" w14:paraId="3779E8A0"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F6B2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3D7CF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Avg response 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F027D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0.067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350C3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0.28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2375B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2.86</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813D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CD426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0AE0DCBE"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DE0F3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FAFA6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648B6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447CF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7A7F9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7ECE9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C7D91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1BF50EBA"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81292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16KB</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13DB7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IOps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D71D1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6975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84431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6542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F931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328</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8BA8CF"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D7EEE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351942AE"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2C43F"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6F741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MBps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C5499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114.42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A5A27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107.75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5888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5.37</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63040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1.1x</w:t>
                  </w:r>
                </w:p>
              </w:tc>
              <w:tc>
                <w:tcPr>
                  <w:tcW w:w="12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9E2C6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21.3x</w:t>
                  </w:r>
                </w:p>
              </w:tc>
            </w:tr>
            <w:tr w:rsidR="00A93D22" w:rsidRPr="00A93D22" w14:paraId="23A43AA1"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1FE4F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9F330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Avg response 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74FA2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0.14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D212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0.15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E9CF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3.05</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3916A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7243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1F365978"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69E94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2680B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24AA2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A03A2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4263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9BC8D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75331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252B8A45"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130F1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32KB</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6853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IOps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A0D6EF"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3626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6284C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5103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BA71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310</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537E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E750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3E6D4368"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6449E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746F7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MBps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54A2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119.63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A81C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164.81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261D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10.16</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FB90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0.7x</w:t>
                  </w:r>
                </w:p>
              </w:tc>
              <w:tc>
                <w:tcPr>
                  <w:tcW w:w="12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C98E8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37.15x</w:t>
                  </w:r>
                </w:p>
              </w:tc>
            </w:tr>
            <w:tr w:rsidR="00A93D22" w:rsidRPr="00A93D22" w14:paraId="654DD0FE"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FC46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DD575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Avg response 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6B79F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0.27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33FA1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0.20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DFEA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3.22</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EF0C6F"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CC7E8"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181155A7"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57859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AC53E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1AEC2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E17E7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BD51D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FA01F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2B596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39F729D6"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0FB8F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64KB</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37B8A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IOps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34E6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1895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D3DC0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3190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CAFC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280</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FC70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2FC5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0AA51D86"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0CD23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E9F2F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MBps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1A6C7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124.31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BF9AF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204.94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A90D7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18.37</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7651E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0.6x</w:t>
                  </w:r>
                </w:p>
              </w:tc>
              <w:tc>
                <w:tcPr>
                  <w:tcW w:w="12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30727F"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6.76x</w:t>
                  </w:r>
                </w:p>
              </w:tc>
            </w:tr>
            <w:tr w:rsidR="00A93D22" w:rsidRPr="00A93D22" w14:paraId="0F6E34E8"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A57A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B251F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Avg response 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FEC9D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0.53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9232E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0.32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B7435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3.57</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9F841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9B99F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034CFE61"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F0672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lastRenderedPageBreak/>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B1DF7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D7B19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C4353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3A262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D7196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F5B5D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327FE932"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C76E7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256KB</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E65B1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IOps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40B21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499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FCA2E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1296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013DA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88</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A6CDB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EB91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6F2F93BF"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21F95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671E6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MBps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5235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130.84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28971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342.44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3A38AF"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23.20</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9D62C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0.4x</w:t>
                  </w:r>
                </w:p>
              </w:tc>
              <w:tc>
                <w:tcPr>
                  <w:tcW w:w="12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E4020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5.63x</w:t>
                  </w:r>
                </w:p>
              </w:tc>
            </w:tr>
            <w:tr w:rsidR="00A93D22" w:rsidRPr="00A93D22" w14:paraId="628F61DD"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43FD3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5650D8"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Avg response 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683FD8"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2.00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5FEF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0.78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F3E84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11.29</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1F63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F00F8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09368AE2"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AA364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EFFC5B"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B1175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D9F84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162C5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B08F3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737AB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0A8DCB71"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7AA48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Default</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6406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IOps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2AC0F"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15191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EF64B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4773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85D5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349.56</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273D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C26AF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748F68EF"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C2556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i/>
                      <w:iCs/>
                    </w:rPr>
                    <w:t>67% read, 2KB</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529EA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MBps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9DC89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31.07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4DA6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9.10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DAF523"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0.72</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FB0C2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3.4x</w:t>
                  </w:r>
                </w:p>
              </w:tc>
              <w:tc>
                <w:tcPr>
                  <w:tcW w:w="12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0DA56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43.15x</w:t>
                  </w:r>
                </w:p>
              </w:tc>
            </w:tr>
            <w:tr w:rsidR="00A93D22" w:rsidRPr="00A93D22" w14:paraId="19601423"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B99714"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i/>
                      <w:iCs/>
                    </w:rPr>
                    <w:t>Random</w:t>
                  </w:r>
                </w:p>
              </w:tc>
              <w:tc>
                <w:tcPr>
                  <w:tcW w:w="18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5B6A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Avg Response 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9CFD16"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0.06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A5F55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0.25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C27F0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2.86</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8FD04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668D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744A4B4B"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F1400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31568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D1760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A99D1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D791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1C38FC"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2E14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28F1170F" w14:textId="77777777" w:rsidTr="00A93D22">
              <w:tc>
                <w:tcPr>
                  <w:tcW w:w="2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3773E8"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All in one - Average</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66684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IOps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AE281"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3004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9034A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965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3F95B8"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275</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5FAB8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4367C8"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r w:rsidR="00A93D22" w:rsidRPr="00A93D22" w14:paraId="3044F261"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E6527"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i/>
                      <w:iCs/>
                    </w:rPr>
                    <w:t>512b</w:t>
                  </w:r>
                </w:p>
              </w:tc>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4B66AD"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MBps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EEF10"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114.06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6082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36.41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3F47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10.44</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05944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3.1x</w:t>
                  </w:r>
                </w:p>
              </w:tc>
              <w:tc>
                <w:tcPr>
                  <w:tcW w:w="12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73479"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b/>
                      <w:bCs/>
                    </w:rPr>
                    <w:t>10.92</w:t>
                  </w:r>
                </w:p>
              </w:tc>
            </w:tr>
            <w:tr w:rsidR="00A93D22" w:rsidRPr="00A93D22" w14:paraId="021A4196" w14:textId="77777777" w:rsidTr="00A93D22">
              <w:tc>
                <w:tcPr>
                  <w:tcW w:w="20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1346B5"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18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8C74EE"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Avg Response 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EACDF"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0.33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EABBC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1.05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31C5AA"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3.63</w:t>
                  </w:r>
                </w:p>
              </w:tc>
              <w:tc>
                <w:tcPr>
                  <w:tcW w:w="11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78C978"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c>
                <w:tcPr>
                  <w:tcW w:w="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D60212" w14:textId="77777777" w:rsidR="00A93D22" w:rsidRPr="00A93D22" w:rsidRDefault="00A93D22" w:rsidP="00A93D22">
                  <w:pPr>
                    <w:spacing w:after="0" w:line="240" w:lineRule="auto"/>
                    <w:rPr>
                      <w:rFonts w:ascii="Calibri" w:eastAsia="Times New Roman" w:hAnsi="Calibri" w:cs="Times New Roman"/>
                    </w:rPr>
                  </w:pPr>
                  <w:r w:rsidRPr="00A93D22">
                    <w:rPr>
                      <w:rFonts w:ascii="Calibri" w:eastAsia="Times New Roman" w:hAnsi="Calibri" w:cs="Times New Roman"/>
                    </w:rPr>
                    <w:t> </w:t>
                  </w:r>
                </w:p>
              </w:tc>
            </w:tr>
          </w:tbl>
          <w:p w14:paraId="4452D130" w14:textId="77777777" w:rsidR="00A93D22" w:rsidRPr="00A93D22" w:rsidRDefault="00A93D22" w:rsidP="00A93D22">
            <w:pPr>
              <w:spacing w:after="0" w:line="240" w:lineRule="auto"/>
              <w:rPr>
                <w:rFonts w:ascii="Times New Roman" w:eastAsia="Times New Roman" w:hAnsi="Times New Roman" w:cs="Times New Roman"/>
                <w:sz w:val="24"/>
                <w:szCs w:val="24"/>
              </w:rPr>
            </w:pPr>
          </w:p>
        </w:tc>
      </w:tr>
    </w:tbl>
    <w:p w14:paraId="6DCF28C1" w14:textId="7C41C0AF" w:rsidR="00A93D22" w:rsidRPr="00A93D22" w:rsidRDefault="00A93D22" w:rsidP="00A93D22">
      <w:pPr>
        <w:rPr>
          <w:i/>
        </w:rPr>
      </w:pPr>
      <w:r w:rsidRPr="00A93D22">
        <w:rPr>
          <w:i/>
        </w:rPr>
        <w:lastRenderedPageBreak/>
        <w:t xml:space="preserve">Good performance for small IO, performance degraded for large IO. </w:t>
      </w:r>
    </w:p>
    <w:p w14:paraId="2B7DED6B" w14:textId="474FB1C5" w:rsidR="00A93D22" w:rsidRDefault="00A93D22" w:rsidP="00A93D22">
      <w:r w:rsidRPr="00A93D22">
        <w:rPr>
          <w:highlight w:val="yellow"/>
        </w:rPr>
        <w:t>TODO: Increase buffer size to 1M and test</w:t>
      </w:r>
    </w:p>
    <w:p w14:paraId="5763A55C" w14:textId="7B1B8EFF" w:rsidR="00A93D22" w:rsidRDefault="00A93D22" w:rsidP="00A93D22"/>
    <w:p w14:paraId="6B49B7B5" w14:textId="43A11134" w:rsidR="003F45ED" w:rsidRDefault="003F45ED" w:rsidP="00A522D9">
      <w:pPr>
        <w:pStyle w:val="Heading2"/>
      </w:pPr>
      <w:r>
        <w:t>TASKS</w:t>
      </w:r>
    </w:p>
    <w:p w14:paraId="4CF55AC4" w14:textId="343C6358" w:rsidR="003F45ED" w:rsidRDefault="003F45ED" w:rsidP="00A522D9">
      <w:r>
        <w:t>AccelerIO platform will have following components</w:t>
      </w:r>
    </w:p>
    <w:p w14:paraId="2FE76EA8" w14:textId="77777777" w:rsidR="00B006D2" w:rsidRPr="00B006D2" w:rsidRDefault="00B006D2" w:rsidP="00B006D2">
      <w:pPr>
        <w:numPr>
          <w:ilvl w:val="0"/>
          <w:numId w:val="10"/>
        </w:numPr>
        <w:spacing w:after="0" w:line="240" w:lineRule="auto"/>
        <w:ind w:left="540"/>
        <w:textAlignment w:val="center"/>
        <w:rPr>
          <w:rFonts w:ascii="Calibri" w:eastAsia="Times New Roman" w:hAnsi="Calibri" w:cs="Times New Roman"/>
        </w:rPr>
      </w:pPr>
      <w:r w:rsidRPr="00B006D2">
        <w:rPr>
          <w:rFonts w:ascii="Calibri" w:eastAsia="Times New Roman" w:hAnsi="Calibri" w:cs="Times New Roman"/>
          <w:b/>
          <w:bCs/>
        </w:rPr>
        <w:t xml:space="preserve">Miniport Driver, </w:t>
      </w:r>
    </w:p>
    <w:p w14:paraId="5C8CF4C7" w14:textId="77777777" w:rsidR="00B006D2" w:rsidRPr="00B006D2" w:rsidRDefault="00B006D2" w:rsidP="00B006D2">
      <w:pPr>
        <w:numPr>
          <w:ilvl w:val="1"/>
          <w:numId w:val="10"/>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Default creates disk of 50% RAM</w:t>
      </w:r>
    </w:p>
    <w:p w14:paraId="269756A7" w14:textId="77777777" w:rsidR="00B006D2" w:rsidRPr="00B006D2" w:rsidRDefault="00B006D2" w:rsidP="00B006D2">
      <w:pPr>
        <w:numPr>
          <w:ilvl w:val="1"/>
          <w:numId w:val="10"/>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Generate Perf counters</w:t>
      </w:r>
    </w:p>
    <w:p w14:paraId="16E40EC6" w14:textId="77777777" w:rsidR="00B006D2" w:rsidRPr="00B006D2" w:rsidRDefault="00B006D2" w:rsidP="00B006D2">
      <w:pPr>
        <w:numPr>
          <w:ilvl w:val="1"/>
          <w:numId w:val="10"/>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Setup scripts</w:t>
      </w:r>
    </w:p>
    <w:p w14:paraId="46178E0F" w14:textId="77777777" w:rsidR="00B006D2" w:rsidRPr="00B006D2" w:rsidRDefault="00B006D2" w:rsidP="00B006D2">
      <w:pPr>
        <w:numPr>
          <w:ilvl w:val="2"/>
          <w:numId w:val="10"/>
        </w:numPr>
        <w:spacing w:after="0" w:line="240" w:lineRule="auto"/>
        <w:ind w:left="1620"/>
        <w:textAlignment w:val="center"/>
        <w:rPr>
          <w:rFonts w:ascii="Calibri" w:eastAsia="Times New Roman" w:hAnsi="Calibri" w:cs="Times New Roman"/>
        </w:rPr>
      </w:pPr>
      <w:r w:rsidRPr="00B006D2">
        <w:rPr>
          <w:rFonts w:ascii="Calibri" w:eastAsia="Times New Roman" w:hAnsi="Calibri" w:cs="Times New Roman"/>
        </w:rPr>
        <w:t xml:space="preserve">One click installs and configuration </w:t>
      </w:r>
    </w:p>
    <w:p w14:paraId="10B19DE8" w14:textId="77777777" w:rsidR="00B006D2" w:rsidRPr="00B006D2" w:rsidRDefault="00B006D2" w:rsidP="00B006D2">
      <w:pPr>
        <w:numPr>
          <w:ilvl w:val="2"/>
          <w:numId w:val="10"/>
        </w:numPr>
        <w:spacing w:after="0" w:line="240" w:lineRule="auto"/>
        <w:ind w:left="1620"/>
        <w:textAlignment w:val="center"/>
        <w:rPr>
          <w:rFonts w:ascii="Calibri" w:eastAsia="Times New Roman" w:hAnsi="Calibri" w:cs="Times New Roman"/>
        </w:rPr>
      </w:pPr>
      <w:r w:rsidRPr="00B006D2">
        <w:rPr>
          <w:rFonts w:ascii="Calibri" w:eastAsia="Times New Roman" w:hAnsi="Calibri" w:cs="Times New Roman"/>
        </w:rPr>
        <w:t>Default format to 4KB blocks</w:t>
      </w:r>
    </w:p>
    <w:p w14:paraId="09039990" w14:textId="77777777" w:rsidR="00B006D2" w:rsidRPr="00B006D2" w:rsidRDefault="00B006D2" w:rsidP="00B006D2">
      <w:pPr>
        <w:numPr>
          <w:ilvl w:val="2"/>
          <w:numId w:val="10"/>
        </w:numPr>
        <w:spacing w:after="0" w:line="240" w:lineRule="auto"/>
        <w:ind w:left="1620"/>
        <w:textAlignment w:val="center"/>
        <w:rPr>
          <w:rFonts w:ascii="Calibri" w:eastAsia="Times New Roman" w:hAnsi="Calibri" w:cs="Times New Roman"/>
        </w:rPr>
      </w:pPr>
      <w:r w:rsidRPr="00B006D2">
        <w:rPr>
          <w:rFonts w:ascii="Calibri" w:eastAsia="Times New Roman" w:hAnsi="Calibri" w:cs="Times New Roman"/>
        </w:rPr>
        <w:t>Default threads 4xProcessor cores</w:t>
      </w:r>
    </w:p>
    <w:p w14:paraId="6A26D957" w14:textId="77777777" w:rsidR="00B006D2" w:rsidRPr="00B006D2" w:rsidRDefault="00B006D2" w:rsidP="00B006D2">
      <w:pPr>
        <w:numPr>
          <w:ilvl w:val="1"/>
          <w:numId w:val="10"/>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Should start at boot in background, no user interaction required</w:t>
      </w:r>
    </w:p>
    <w:p w14:paraId="6F6CC900" w14:textId="77777777" w:rsidR="00B006D2" w:rsidRPr="00B006D2" w:rsidRDefault="00B006D2" w:rsidP="00B006D2">
      <w:pPr>
        <w:numPr>
          <w:ilvl w:val="1"/>
          <w:numId w:val="10"/>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Package should be remote deployable given access to machine</w:t>
      </w:r>
    </w:p>
    <w:p w14:paraId="3B680281" w14:textId="77777777" w:rsidR="00B006D2" w:rsidRPr="00B006D2" w:rsidRDefault="00B006D2" w:rsidP="00B006D2">
      <w:pPr>
        <w:numPr>
          <w:ilvl w:val="2"/>
          <w:numId w:val="10"/>
        </w:numPr>
        <w:spacing w:after="0" w:line="240" w:lineRule="auto"/>
        <w:ind w:left="1620"/>
        <w:textAlignment w:val="center"/>
        <w:rPr>
          <w:rFonts w:ascii="Calibri" w:eastAsia="Times New Roman" w:hAnsi="Calibri" w:cs="Times New Roman"/>
        </w:rPr>
      </w:pPr>
      <w:r w:rsidRPr="00B006D2">
        <w:rPr>
          <w:rFonts w:ascii="Calibri" w:eastAsia="Times New Roman" w:hAnsi="Calibri" w:cs="Times New Roman"/>
        </w:rPr>
        <w:t>Scripts to set certificates in place, reboots and restart driver</w:t>
      </w:r>
    </w:p>
    <w:p w14:paraId="2034F24C" w14:textId="77777777" w:rsidR="00B006D2" w:rsidRPr="00B006D2" w:rsidRDefault="00B006D2" w:rsidP="00B006D2">
      <w:pPr>
        <w:spacing w:after="0" w:line="240" w:lineRule="auto"/>
        <w:ind w:left="1620"/>
        <w:rPr>
          <w:rFonts w:ascii="Calibri" w:eastAsia="Times New Roman" w:hAnsi="Calibri" w:cs="Times New Roman"/>
        </w:rPr>
      </w:pPr>
      <w:r w:rsidRPr="00B006D2">
        <w:rPr>
          <w:rFonts w:ascii="Calibri" w:eastAsia="Times New Roman" w:hAnsi="Calibri" w:cs="Times New Roman"/>
        </w:rPr>
        <w:t> </w:t>
      </w:r>
    </w:p>
    <w:p w14:paraId="2A400283" w14:textId="14BC21BA" w:rsidR="00B006D2" w:rsidRPr="00B006D2" w:rsidRDefault="00B006D2" w:rsidP="00B006D2">
      <w:pPr>
        <w:numPr>
          <w:ilvl w:val="0"/>
          <w:numId w:val="11"/>
        </w:numPr>
        <w:spacing w:after="0" w:line="240" w:lineRule="auto"/>
        <w:ind w:left="540"/>
        <w:textAlignment w:val="center"/>
        <w:rPr>
          <w:rFonts w:ascii="Calibri" w:eastAsia="Times New Roman" w:hAnsi="Calibri" w:cs="Times New Roman"/>
        </w:rPr>
      </w:pPr>
      <w:r w:rsidRPr="00B006D2">
        <w:rPr>
          <w:rFonts w:ascii="Calibri" w:eastAsia="Times New Roman" w:hAnsi="Calibri" w:cs="Times New Roman"/>
          <w:b/>
          <w:bCs/>
        </w:rPr>
        <w:t xml:space="preserve">Control </w:t>
      </w:r>
      <w:r>
        <w:rPr>
          <w:rFonts w:ascii="Calibri" w:eastAsia="Times New Roman" w:hAnsi="Calibri" w:cs="Times New Roman"/>
          <w:b/>
          <w:bCs/>
        </w:rPr>
        <w:t>A</w:t>
      </w:r>
      <w:r w:rsidRPr="00B006D2">
        <w:rPr>
          <w:rFonts w:ascii="Calibri" w:eastAsia="Times New Roman" w:hAnsi="Calibri" w:cs="Times New Roman"/>
          <w:b/>
          <w:bCs/>
        </w:rPr>
        <w:t xml:space="preserve">pplication </w:t>
      </w:r>
    </w:p>
    <w:p w14:paraId="74AD1834" w14:textId="77777777" w:rsidR="00B006D2" w:rsidRPr="00B006D2" w:rsidRDefault="00B006D2" w:rsidP="00B006D2">
      <w:pPr>
        <w:numPr>
          <w:ilvl w:val="1"/>
          <w:numId w:val="11"/>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Change configuration and changes must persist in registry</w:t>
      </w:r>
    </w:p>
    <w:p w14:paraId="2F868112" w14:textId="77777777" w:rsidR="00B006D2" w:rsidRPr="00B006D2" w:rsidRDefault="00B006D2" w:rsidP="00B006D2">
      <w:pPr>
        <w:numPr>
          <w:ilvl w:val="1"/>
          <w:numId w:val="11"/>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Control other driver instances from one application remotely</w:t>
      </w:r>
    </w:p>
    <w:p w14:paraId="561264E2" w14:textId="77777777" w:rsidR="00B006D2" w:rsidRPr="00B006D2" w:rsidRDefault="00B006D2" w:rsidP="00B006D2">
      <w:pPr>
        <w:numPr>
          <w:ilvl w:val="1"/>
          <w:numId w:val="11"/>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Consume perf counters</w:t>
      </w:r>
    </w:p>
    <w:p w14:paraId="1AB507AC" w14:textId="77777777" w:rsidR="00B006D2" w:rsidRPr="00B006D2" w:rsidRDefault="00B006D2" w:rsidP="00B006D2">
      <w:pPr>
        <w:numPr>
          <w:ilvl w:val="1"/>
          <w:numId w:val="11"/>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Format disk with various block sizes</w:t>
      </w:r>
    </w:p>
    <w:p w14:paraId="2DF41598" w14:textId="77777777" w:rsidR="00B006D2" w:rsidRPr="00B006D2" w:rsidRDefault="00B006D2" w:rsidP="00B006D2">
      <w:pPr>
        <w:numPr>
          <w:ilvl w:val="1"/>
          <w:numId w:val="11"/>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Associate a backing Disk/VHD/Network Disk</w:t>
      </w:r>
    </w:p>
    <w:p w14:paraId="07ED4655" w14:textId="77777777" w:rsidR="00B006D2" w:rsidRPr="00B006D2" w:rsidRDefault="00B006D2" w:rsidP="00B006D2">
      <w:pPr>
        <w:numPr>
          <w:ilvl w:val="1"/>
          <w:numId w:val="11"/>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A web dashboard for Monitoring and Control</w:t>
      </w:r>
    </w:p>
    <w:p w14:paraId="34AFE3C0" w14:textId="77777777" w:rsidR="00B006D2" w:rsidRPr="00B006D2" w:rsidRDefault="00B006D2" w:rsidP="00B006D2">
      <w:pPr>
        <w:spacing w:after="0" w:line="240" w:lineRule="auto"/>
        <w:ind w:left="2160"/>
        <w:rPr>
          <w:rFonts w:ascii="Calibri" w:eastAsia="Times New Roman" w:hAnsi="Calibri" w:cs="Times New Roman"/>
        </w:rPr>
      </w:pPr>
      <w:r w:rsidRPr="00B006D2">
        <w:rPr>
          <w:rFonts w:ascii="Calibri" w:eastAsia="Times New Roman" w:hAnsi="Calibri" w:cs="Times New Roman"/>
        </w:rPr>
        <w:t> </w:t>
      </w:r>
    </w:p>
    <w:p w14:paraId="5AC1116B" w14:textId="77777777" w:rsidR="00B006D2" w:rsidRPr="00B006D2" w:rsidRDefault="00B006D2" w:rsidP="00B006D2">
      <w:pPr>
        <w:numPr>
          <w:ilvl w:val="0"/>
          <w:numId w:val="11"/>
        </w:numPr>
        <w:spacing w:after="0" w:line="240" w:lineRule="auto"/>
        <w:ind w:left="540"/>
        <w:textAlignment w:val="center"/>
        <w:rPr>
          <w:rFonts w:ascii="Calibri" w:eastAsia="Times New Roman" w:hAnsi="Calibri" w:cs="Times New Roman"/>
        </w:rPr>
      </w:pPr>
      <w:r w:rsidRPr="00B006D2">
        <w:rPr>
          <w:rFonts w:ascii="Calibri" w:eastAsia="Times New Roman" w:hAnsi="Calibri" w:cs="Times New Roman"/>
          <w:b/>
          <w:bCs/>
        </w:rPr>
        <w:t>Filter Driver</w:t>
      </w:r>
    </w:p>
    <w:p w14:paraId="3BC61974" w14:textId="77777777" w:rsidR="00B006D2" w:rsidRPr="00B006D2" w:rsidRDefault="00B006D2" w:rsidP="00B006D2">
      <w:pPr>
        <w:numPr>
          <w:ilvl w:val="1"/>
          <w:numId w:val="12"/>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Worker infra (async) to sync data between backing disk and fast disk</w:t>
      </w:r>
    </w:p>
    <w:p w14:paraId="39CB39FA" w14:textId="77777777" w:rsidR="00B006D2" w:rsidRPr="00B006D2" w:rsidRDefault="00B006D2" w:rsidP="00B006D2">
      <w:pPr>
        <w:numPr>
          <w:ilvl w:val="1"/>
          <w:numId w:val="12"/>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Redirect IO during system boot and sync</w:t>
      </w:r>
    </w:p>
    <w:p w14:paraId="447C068F" w14:textId="77777777" w:rsidR="00B006D2" w:rsidRPr="00B006D2" w:rsidRDefault="00B006D2" w:rsidP="00B006D2">
      <w:pPr>
        <w:numPr>
          <w:ilvl w:val="1"/>
          <w:numId w:val="12"/>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lastRenderedPageBreak/>
        <w:t>Control shutdown path for data persistence</w:t>
      </w:r>
    </w:p>
    <w:p w14:paraId="65147483" w14:textId="77777777" w:rsidR="00B006D2" w:rsidRPr="00B006D2" w:rsidRDefault="00B006D2" w:rsidP="00B006D2">
      <w:pPr>
        <w:numPr>
          <w:ilvl w:val="1"/>
          <w:numId w:val="12"/>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Expose Perf Counters</w:t>
      </w:r>
    </w:p>
    <w:p w14:paraId="5CC6BA40" w14:textId="77777777" w:rsidR="00B006D2" w:rsidRPr="00B006D2" w:rsidRDefault="00B006D2" w:rsidP="00B006D2">
      <w:pPr>
        <w:numPr>
          <w:ilvl w:val="1"/>
          <w:numId w:val="12"/>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Scale for latency in syncing with backing disk</w:t>
      </w:r>
    </w:p>
    <w:p w14:paraId="4EE42255" w14:textId="77777777" w:rsidR="00B006D2" w:rsidRPr="00B006D2" w:rsidRDefault="00B006D2" w:rsidP="00B006D2">
      <w:pPr>
        <w:spacing w:after="0" w:line="240" w:lineRule="auto"/>
        <w:ind w:left="1620"/>
        <w:rPr>
          <w:rFonts w:ascii="Calibri" w:eastAsia="Times New Roman" w:hAnsi="Calibri" w:cs="Times New Roman"/>
        </w:rPr>
      </w:pPr>
      <w:r w:rsidRPr="00B006D2">
        <w:rPr>
          <w:rFonts w:ascii="Calibri" w:eastAsia="Times New Roman" w:hAnsi="Calibri" w:cs="Times New Roman"/>
        </w:rPr>
        <w:t> </w:t>
      </w:r>
    </w:p>
    <w:p w14:paraId="2106051A" w14:textId="77777777" w:rsidR="00B006D2" w:rsidRPr="00B006D2" w:rsidRDefault="00B006D2" w:rsidP="00B006D2">
      <w:pPr>
        <w:numPr>
          <w:ilvl w:val="0"/>
          <w:numId w:val="11"/>
        </w:numPr>
        <w:spacing w:after="0" w:line="240" w:lineRule="auto"/>
        <w:ind w:left="540"/>
        <w:textAlignment w:val="center"/>
        <w:rPr>
          <w:rFonts w:ascii="Calibri" w:eastAsia="Times New Roman" w:hAnsi="Calibri" w:cs="Times New Roman"/>
        </w:rPr>
      </w:pPr>
      <w:r w:rsidRPr="00B006D2">
        <w:rPr>
          <w:rFonts w:ascii="Calibri" w:eastAsia="Times New Roman" w:hAnsi="Calibri" w:cs="Times New Roman"/>
          <w:b/>
          <w:bCs/>
        </w:rPr>
        <w:t>Use Cases</w:t>
      </w:r>
    </w:p>
    <w:p w14:paraId="7EFE7156" w14:textId="77777777" w:rsidR="00B006D2" w:rsidRPr="00B006D2" w:rsidRDefault="00B006D2" w:rsidP="00B006D2">
      <w:pPr>
        <w:numPr>
          <w:ilvl w:val="1"/>
          <w:numId w:val="13"/>
        </w:numPr>
        <w:spacing w:after="0" w:line="240" w:lineRule="auto"/>
        <w:ind w:left="1080"/>
        <w:textAlignment w:val="center"/>
        <w:rPr>
          <w:rFonts w:ascii="Calibri" w:eastAsia="Times New Roman" w:hAnsi="Calibri" w:cs="Times New Roman"/>
        </w:rPr>
      </w:pPr>
      <w:r w:rsidRPr="00B006D2">
        <w:rPr>
          <w:rFonts w:ascii="Calibri" w:eastAsia="Times New Roman" w:hAnsi="Calibri" w:cs="Times New Roman"/>
        </w:rPr>
        <w:t>Identify workloads and appropriate interface to expose/access Fast Disk</w:t>
      </w:r>
    </w:p>
    <w:p w14:paraId="024EE79B" w14:textId="77777777" w:rsidR="00B006D2" w:rsidRPr="00B006D2" w:rsidRDefault="00B006D2" w:rsidP="00B006D2">
      <w:pPr>
        <w:numPr>
          <w:ilvl w:val="2"/>
          <w:numId w:val="13"/>
        </w:numPr>
        <w:spacing w:after="0" w:line="240" w:lineRule="auto"/>
        <w:ind w:left="1620"/>
        <w:textAlignment w:val="center"/>
        <w:rPr>
          <w:rFonts w:ascii="Calibri" w:eastAsia="Times New Roman" w:hAnsi="Calibri" w:cs="Times New Roman"/>
        </w:rPr>
      </w:pPr>
      <w:r w:rsidRPr="00B006D2">
        <w:rPr>
          <w:rFonts w:ascii="Calibri" w:eastAsia="Times New Roman" w:hAnsi="Calibri" w:cs="Times New Roman"/>
        </w:rPr>
        <w:t>Application data use pattern</w:t>
      </w:r>
    </w:p>
    <w:p w14:paraId="2817E66C" w14:textId="77777777" w:rsidR="00B006D2" w:rsidRPr="00B006D2" w:rsidRDefault="00B006D2" w:rsidP="00B006D2">
      <w:pPr>
        <w:numPr>
          <w:ilvl w:val="3"/>
          <w:numId w:val="13"/>
        </w:numPr>
        <w:spacing w:after="0" w:line="240" w:lineRule="auto"/>
        <w:ind w:left="2160"/>
        <w:textAlignment w:val="center"/>
        <w:rPr>
          <w:rFonts w:ascii="Calibri" w:eastAsia="Times New Roman" w:hAnsi="Calibri" w:cs="Times New Roman"/>
        </w:rPr>
      </w:pPr>
      <w:r w:rsidRPr="00B006D2">
        <w:rPr>
          <w:rFonts w:ascii="Calibri" w:eastAsia="Times New Roman" w:hAnsi="Calibri" w:cs="Times New Roman"/>
        </w:rPr>
        <w:t>Visualizer</w:t>
      </w:r>
    </w:p>
    <w:p w14:paraId="37EF9128" w14:textId="77777777" w:rsidR="00B006D2" w:rsidRPr="00B006D2" w:rsidRDefault="00B006D2" w:rsidP="00B006D2">
      <w:pPr>
        <w:numPr>
          <w:ilvl w:val="3"/>
          <w:numId w:val="13"/>
        </w:numPr>
        <w:spacing w:after="0" w:line="240" w:lineRule="auto"/>
        <w:ind w:left="2160"/>
        <w:textAlignment w:val="center"/>
        <w:rPr>
          <w:rFonts w:ascii="Calibri" w:eastAsia="Times New Roman" w:hAnsi="Calibri" w:cs="Times New Roman"/>
        </w:rPr>
      </w:pPr>
      <w:r w:rsidRPr="00B006D2">
        <w:rPr>
          <w:rFonts w:ascii="Calibri" w:eastAsia="Times New Roman" w:hAnsi="Calibri" w:cs="Times New Roman"/>
        </w:rPr>
        <w:t>Optimal Defrag</w:t>
      </w:r>
    </w:p>
    <w:p w14:paraId="7CA086CA" w14:textId="77777777" w:rsidR="00B006D2" w:rsidRPr="00B006D2" w:rsidRDefault="00B006D2" w:rsidP="00B006D2">
      <w:pPr>
        <w:numPr>
          <w:ilvl w:val="2"/>
          <w:numId w:val="13"/>
        </w:numPr>
        <w:spacing w:after="0" w:line="240" w:lineRule="auto"/>
        <w:ind w:left="1620"/>
        <w:textAlignment w:val="center"/>
        <w:rPr>
          <w:rFonts w:ascii="Calibri" w:eastAsia="Times New Roman" w:hAnsi="Calibri" w:cs="Times New Roman"/>
        </w:rPr>
      </w:pPr>
      <w:r w:rsidRPr="00B006D2">
        <w:rPr>
          <w:rFonts w:ascii="Calibri" w:eastAsia="Times New Roman" w:hAnsi="Calibri" w:cs="Times New Roman"/>
        </w:rPr>
        <w:t>Host DB</w:t>
      </w:r>
    </w:p>
    <w:p w14:paraId="355FFCBA" w14:textId="77777777" w:rsidR="00B006D2" w:rsidRPr="00B006D2" w:rsidRDefault="00B006D2" w:rsidP="00B006D2">
      <w:pPr>
        <w:numPr>
          <w:ilvl w:val="3"/>
          <w:numId w:val="13"/>
        </w:numPr>
        <w:spacing w:after="0" w:line="240" w:lineRule="auto"/>
        <w:ind w:left="2160"/>
        <w:textAlignment w:val="center"/>
        <w:rPr>
          <w:rFonts w:ascii="Calibri" w:eastAsia="Times New Roman" w:hAnsi="Calibri" w:cs="Times New Roman"/>
        </w:rPr>
      </w:pPr>
      <w:r w:rsidRPr="00B006D2">
        <w:rPr>
          <w:rFonts w:ascii="Calibri" w:eastAsia="Times New Roman" w:hAnsi="Calibri" w:cs="Times New Roman"/>
        </w:rPr>
        <w:t>BD files on Fast Disk</w:t>
      </w:r>
    </w:p>
    <w:p w14:paraId="3E6F4376" w14:textId="77777777" w:rsidR="00B006D2" w:rsidRPr="00B006D2" w:rsidRDefault="00B006D2" w:rsidP="00B006D2">
      <w:pPr>
        <w:numPr>
          <w:ilvl w:val="2"/>
          <w:numId w:val="13"/>
        </w:numPr>
        <w:spacing w:after="0" w:line="240" w:lineRule="auto"/>
        <w:ind w:left="1620"/>
        <w:textAlignment w:val="center"/>
        <w:rPr>
          <w:rFonts w:ascii="Calibri" w:eastAsia="Times New Roman" w:hAnsi="Calibri" w:cs="Times New Roman"/>
        </w:rPr>
      </w:pPr>
      <w:r w:rsidRPr="00B006D2">
        <w:rPr>
          <w:rFonts w:ascii="Calibri" w:eastAsia="Times New Roman" w:hAnsi="Calibri" w:cs="Times New Roman"/>
        </w:rPr>
        <w:t>Host Applications</w:t>
      </w:r>
    </w:p>
    <w:p w14:paraId="4D7BE22E" w14:textId="77777777" w:rsidR="00B006D2" w:rsidRPr="00B006D2" w:rsidRDefault="00B006D2" w:rsidP="00B006D2">
      <w:pPr>
        <w:numPr>
          <w:ilvl w:val="3"/>
          <w:numId w:val="13"/>
        </w:numPr>
        <w:spacing w:after="0" w:line="240" w:lineRule="auto"/>
        <w:ind w:left="2160"/>
        <w:textAlignment w:val="center"/>
        <w:rPr>
          <w:rFonts w:ascii="Calibri" w:eastAsia="Times New Roman" w:hAnsi="Calibri" w:cs="Times New Roman"/>
        </w:rPr>
      </w:pPr>
      <w:r w:rsidRPr="00B006D2">
        <w:rPr>
          <w:rFonts w:ascii="Calibri" w:eastAsia="Times New Roman" w:hAnsi="Calibri" w:cs="Times New Roman"/>
        </w:rPr>
        <w:t>Application and Data on Fast Disk</w:t>
      </w:r>
    </w:p>
    <w:p w14:paraId="24A0D029" w14:textId="77777777" w:rsidR="00B006D2" w:rsidRPr="00B006D2" w:rsidRDefault="00B006D2" w:rsidP="00B006D2">
      <w:pPr>
        <w:numPr>
          <w:ilvl w:val="2"/>
          <w:numId w:val="13"/>
        </w:numPr>
        <w:spacing w:after="0" w:line="240" w:lineRule="auto"/>
        <w:ind w:left="1620"/>
        <w:textAlignment w:val="center"/>
        <w:rPr>
          <w:rFonts w:ascii="Calibri" w:eastAsia="Times New Roman" w:hAnsi="Calibri" w:cs="Times New Roman"/>
        </w:rPr>
      </w:pPr>
      <w:r w:rsidRPr="00B006D2">
        <w:rPr>
          <w:rFonts w:ascii="Calibri" w:eastAsia="Times New Roman" w:hAnsi="Calibri" w:cs="Times New Roman"/>
        </w:rPr>
        <w:t>Host a Cache</w:t>
      </w:r>
    </w:p>
    <w:p w14:paraId="485E7961" w14:textId="77777777" w:rsidR="00B006D2" w:rsidRPr="00B006D2" w:rsidRDefault="00B006D2" w:rsidP="00B006D2">
      <w:pPr>
        <w:numPr>
          <w:ilvl w:val="2"/>
          <w:numId w:val="13"/>
        </w:numPr>
        <w:spacing w:line="240" w:lineRule="auto"/>
        <w:ind w:left="1620"/>
        <w:textAlignment w:val="center"/>
        <w:rPr>
          <w:rFonts w:ascii="Calibri" w:eastAsia="Times New Roman" w:hAnsi="Calibri" w:cs="Times New Roman"/>
        </w:rPr>
      </w:pPr>
      <w:r w:rsidRPr="00B006D2">
        <w:rPr>
          <w:rFonts w:ascii="Calibri" w:eastAsia="Times New Roman" w:hAnsi="Calibri" w:cs="Times New Roman"/>
        </w:rPr>
        <w:t>Host an OS</w:t>
      </w:r>
    </w:p>
    <w:p w14:paraId="231DFAE5" w14:textId="68A91338" w:rsidR="00A522D9" w:rsidRPr="00BA0798" w:rsidRDefault="00BA0798" w:rsidP="00BA0798">
      <w:pPr>
        <w:pStyle w:val="ListParagraph"/>
        <w:numPr>
          <w:ilvl w:val="0"/>
          <w:numId w:val="13"/>
        </w:numPr>
        <w:rPr>
          <w:b/>
        </w:rPr>
      </w:pPr>
      <w:r w:rsidRPr="00BA0798">
        <w:rPr>
          <w:b/>
        </w:rPr>
        <w:t>Later</w:t>
      </w:r>
    </w:p>
    <w:p w14:paraId="39534AB9" w14:textId="691AE977" w:rsidR="00BA0798" w:rsidRDefault="00BA0798" w:rsidP="00BA0798">
      <w:pPr>
        <w:pStyle w:val="ListParagraph"/>
        <w:numPr>
          <w:ilvl w:val="1"/>
          <w:numId w:val="13"/>
        </w:numPr>
      </w:pPr>
      <w:r>
        <w:t>Debup</w:t>
      </w:r>
    </w:p>
    <w:p w14:paraId="487B62E8" w14:textId="02B19C07" w:rsidR="00BA0798" w:rsidRDefault="00BA0798" w:rsidP="00BA0798">
      <w:pPr>
        <w:pStyle w:val="ListParagraph"/>
        <w:numPr>
          <w:ilvl w:val="1"/>
          <w:numId w:val="13"/>
        </w:numPr>
      </w:pPr>
      <w:r>
        <w:t>Tiering</w:t>
      </w:r>
    </w:p>
    <w:p w14:paraId="72BB66C5" w14:textId="50119510" w:rsidR="001377A6" w:rsidRDefault="001377A6" w:rsidP="00BA0798">
      <w:pPr>
        <w:pStyle w:val="ListParagraph"/>
        <w:numPr>
          <w:ilvl w:val="1"/>
          <w:numId w:val="13"/>
        </w:numPr>
      </w:pPr>
      <w:r>
        <w:t>Resilience (Error free/versioning)</w:t>
      </w:r>
    </w:p>
    <w:p w14:paraId="5596BF28" w14:textId="0EEBF5C1" w:rsidR="00BA0798" w:rsidRDefault="00BA0798" w:rsidP="00BA0798">
      <w:pPr>
        <w:pStyle w:val="ListParagraph"/>
        <w:numPr>
          <w:ilvl w:val="1"/>
          <w:numId w:val="13"/>
        </w:numPr>
      </w:pPr>
      <w:r>
        <w:t>Distribution</w:t>
      </w:r>
    </w:p>
    <w:p w14:paraId="0D3F9FEB" w14:textId="752AABB6" w:rsidR="00BA0798" w:rsidRDefault="00BA0798" w:rsidP="00BA0798">
      <w:pPr>
        <w:pStyle w:val="ListParagraph"/>
        <w:numPr>
          <w:ilvl w:val="1"/>
          <w:numId w:val="13"/>
        </w:numPr>
      </w:pPr>
      <w:r>
        <w:t>RAID*</w:t>
      </w:r>
    </w:p>
    <w:p w14:paraId="010A6D44" w14:textId="28BE8899" w:rsidR="001377A6" w:rsidRDefault="001377A6" w:rsidP="00BA0798">
      <w:pPr>
        <w:pStyle w:val="ListParagraph"/>
        <w:numPr>
          <w:ilvl w:val="1"/>
          <w:numId w:val="13"/>
        </w:numPr>
      </w:pPr>
      <w:r>
        <w:t>File and Block access</w:t>
      </w:r>
    </w:p>
    <w:p w14:paraId="308B1100" w14:textId="7D04B4CF" w:rsidR="00D431C2" w:rsidRDefault="00D431C2" w:rsidP="00BA0798">
      <w:pPr>
        <w:pStyle w:val="ListParagraph"/>
        <w:numPr>
          <w:ilvl w:val="1"/>
          <w:numId w:val="13"/>
        </w:numPr>
      </w:pPr>
      <w:r>
        <w:t>Transparent service migration</w:t>
      </w:r>
    </w:p>
    <w:p w14:paraId="3855CCAB" w14:textId="77777777" w:rsidR="005C1233" w:rsidRDefault="005C1233" w:rsidP="005C1233">
      <w:pPr>
        <w:pStyle w:val="ListParagraph"/>
        <w:numPr>
          <w:ilvl w:val="2"/>
          <w:numId w:val="13"/>
        </w:numPr>
      </w:pPr>
      <w:r>
        <w:t>Transparent replication</w:t>
      </w:r>
    </w:p>
    <w:p w14:paraId="35584FF4" w14:textId="74F3C19E" w:rsidR="005C1233" w:rsidRDefault="005C1233" w:rsidP="00BA0798">
      <w:pPr>
        <w:pStyle w:val="ListParagraph"/>
        <w:numPr>
          <w:ilvl w:val="1"/>
          <w:numId w:val="13"/>
        </w:numPr>
      </w:pPr>
      <w:r>
        <w:t>Backup/Recovery/DR</w:t>
      </w:r>
    </w:p>
    <w:p w14:paraId="39EA3633" w14:textId="77777777" w:rsidR="003B5432" w:rsidRDefault="003B5432" w:rsidP="00F8721C">
      <w:pPr>
        <w:pStyle w:val="Heading2"/>
      </w:pPr>
      <w:r>
        <w:t>Use Cases</w:t>
      </w:r>
    </w:p>
    <w:p w14:paraId="3F9E54E0" w14:textId="5359DFC4" w:rsidR="000D566A" w:rsidRDefault="00F8721C" w:rsidP="00F8721C">
      <w:pPr>
        <w:pStyle w:val="Heading2"/>
      </w:pPr>
      <w:r>
        <w:br w:type="page"/>
      </w:r>
      <w:r>
        <w:lastRenderedPageBreak/>
        <w:t>Problems to Solve</w:t>
      </w:r>
    </w:p>
    <w:p w14:paraId="10177086" w14:textId="6F802AA3" w:rsidR="00F8721C" w:rsidRDefault="00F8721C" w:rsidP="00F50B88">
      <w:pPr>
        <w:pStyle w:val="ListParagraph"/>
        <w:numPr>
          <w:ilvl w:val="0"/>
          <w:numId w:val="7"/>
        </w:numPr>
      </w:pPr>
      <w:r>
        <w:t>Loading data to RAMDisk</w:t>
      </w:r>
    </w:p>
    <w:p w14:paraId="5D1507B8" w14:textId="480DC187" w:rsidR="00F8721C" w:rsidRDefault="00F8721C" w:rsidP="00F50B88">
      <w:pPr>
        <w:pStyle w:val="ListParagraph"/>
        <w:numPr>
          <w:ilvl w:val="1"/>
          <w:numId w:val="7"/>
        </w:numPr>
      </w:pPr>
      <w:r>
        <w:t xml:space="preserve">A bitmap representing what part of data is loaded in RAMDISK, each IO is checked against this map to determine if it can pass to RAMDISK or redirected to backing device. </w:t>
      </w:r>
    </w:p>
    <w:p w14:paraId="4E43BDF8" w14:textId="77777777" w:rsidR="00F8721C" w:rsidRDefault="00F8721C" w:rsidP="00F50B88">
      <w:pPr>
        <w:pStyle w:val="ListParagraph"/>
        <w:numPr>
          <w:ilvl w:val="1"/>
          <w:numId w:val="7"/>
        </w:numPr>
      </w:pPr>
      <w:r>
        <w:t xml:space="preserve">While a thread in background can continue to copy data from backing device to the RAMDISK and update the bitmap. </w:t>
      </w:r>
    </w:p>
    <w:p w14:paraId="22F092A6" w14:textId="0AD5FC7B" w:rsidR="00F8721C" w:rsidRDefault="00F8721C" w:rsidP="00F50B88">
      <w:pPr>
        <w:pStyle w:val="ListParagraph"/>
        <w:numPr>
          <w:ilvl w:val="1"/>
          <w:numId w:val="7"/>
        </w:numPr>
      </w:pPr>
      <w:r>
        <w:t>Similarly, a lazy writer thread can be employed to persist dirty data out of RAMDISK to backing store when we allow for data to be updated in RAMDISK.</w:t>
      </w:r>
    </w:p>
    <w:p w14:paraId="666E682E" w14:textId="03945740" w:rsidR="00F8721C" w:rsidRDefault="00F8721C" w:rsidP="00F50B88">
      <w:pPr>
        <w:pStyle w:val="ListParagraph"/>
        <w:numPr>
          <w:ilvl w:val="1"/>
          <w:numId w:val="7"/>
        </w:numPr>
      </w:pPr>
      <w:r>
        <w:t xml:space="preserve">System will initially perform at the same rate as that of the backing store, however soon this will start running at AccelerIO </w:t>
      </w:r>
    </w:p>
    <w:p w14:paraId="6CE3D889" w14:textId="1D45742E" w:rsidR="00F8721C" w:rsidRDefault="00F8721C" w:rsidP="00F50B88">
      <w:pPr>
        <w:pStyle w:val="ListParagraph"/>
        <w:numPr>
          <w:ilvl w:val="0"/>
          <w:numId w:val="7"/>
        </w:numPr>
      </w:pPr>
      <w:r>
        <w:t>RAMDISK consistency</w:t>
      </w:r>
    </w:p>
    <w:p w14:paraId="0C86D597" w14:textId="02D56AF2" w:rsidR="00F8721C" w:rsidRDefault="00F8721C" w:rsidP="00F50B88">
      <w:pPr>
        <w:pStyle w:val="ListParagraph"/>
        <w:numPr>
          <w:ilvl w:val="1"/>
          <w:numId w:val="7"/>
        </w:numPr>
      </w:pPr>
      <w:r>
        <w:t xml:space="preserve">RAM may develop permanent grey areas which will act as bad sectors of disk. </w:t>
      </w:r>
    </w:p>
    <w:p w14:paraId="50747678" w14:textId="212FF943" w:rsidR="00F50B88" w:rsidRDefault="00F50B88" w:rsidP="00F50B88">
      <w:pPr>
        <w:pStyle w:val="ListParagraph"/>
        <w:numPr>
          <w:ilvl w:val="1"/>
          <w:numId w:val="7"/>
        </w:numPr>
      </w:pPr>
      <w:r>
        <w:t xml:space="preserve">When data is copied from backing store to disk, it will be read back and compared with data from backing device for consistency check. Bitmap will be updated accordingly and an alert will be generated. </w:t>
      </w:r>
    </w:p>
    <w:p w14:paraId="487A318B" w14:textId="09B8F960" w:rsidR="00F50B88" w:rsidRDefault="00F50B88" w:rsidP="00F50B88">
      <w:pPr>
        <w:pStyle w:val="ListParagraph"/>
        <w:numPr>
          <w:ilvl w:val="1"/>
          <w:numId w:val="7"/>
        </w:numPr>
      </w:pPr>
      <w:r>
        <w:t>A counter of number of bad bits will be maintained to decide when to replace the RAM module for better performance.</w:t>
      </w:r>
    </w:p>
    <w:p w14:paraId="184394F2" w14:textId="379B5993" w:rsidR="00F50B88" w:rsidRDefault="00F50B88" w:rsidP="00F50B88">
      <w:pPr>
        <w:pStyle w:val="ListParagraph"/>
        <w:numPr>
          <w:ilvl w:val="1"/>
          <w:numId w:val="7"/>
        </w:numPr>
      </w:pPr>
      <w:r>
        <w:t>Read requests for bad bits will be redirected by the bitmap to the backing store.</w:t>
      </w:r>
    </w:p>
    <w:p w14:paraId="5DC82169" w14:textId="4C28C870" w:rsidR="00F50B88" w:rsidRPr="005A7CD9" w:rsidRDefault="00F50B88" w:rsidP="00F50B88">
      <w:pPr>
        <w:pStyle w:val="ListParagraph"/>
        <w:numPr>
          <w:ilvl w:val="2"/>
          <w:numId w:val="7"/>
        </w:numPr>
      </w:pPr>
      <w:r>
        <w:t>Will have to see if this data can be moved to another region and metadata updated. This can then be persisted in the backing device. Similar to recovering data from bad sector on a disk.</w:t>
      </w:r>
    </w:p>
    <w:sectPr w:rsidR="00F50B88" w:rsidRPr="005A7CD9" w:rsidSect="005A7CD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2B4"/>
    <w:multiLevelType w:val="hybridMultilevel"/>
    <w:tmpl w:val="161214F0"/>
    <w:lvl w:ilvl="0" w:tplc="270C4B7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F2EF3"/>
    <w:multiLevelType w:val="hybridMultilevel"/>
    <w:tmpl w:val="C51EC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2098"/>
    <w:multiLevelType w:val="hybridMultilevel"/>
    <w:tmpl w:val="7BDE8C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06F5"/>
    <w:multiLevelType w:val="multilevel"/>
    <w:tmpl w:val="682828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AD6D35"/>
    <w:multiLevelType w:val="hybridMultilevel"/>
    <w:tmpl w:val="7BDE8C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51F63"/>
    <w:multiLevelType w:val="multilevel"/>
    <w:tmpl w:val="94AAE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16BA1"/>
    <w:multiLevelType w:val="hybridMultilevel"/>
    <w:tmpl w:val="95A8CEDC"/>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16421"/>
    <w:multiLevelType w:val="hybridMultilevel"/>
    <w:tmpl w:val="AD727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F6FC3"/>
    <w:multiLevelType w:val="hybridMultilevel"/>
    <w:tmpl w:val="1C2AEFCC"/>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23B65"/>
    <w:multiLevelType w:val="multilevel"/>
    <w:tmpl w:val="E2FEE2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E3499"/>
    <w:multiLevelType w:val="hybridMultilevel"/>
    <w:tmpl w:val="361660EC"/>
    <w:lvl w:ilvl="0" w:tplc="0409000B">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165665"/>
    <w:multiLevelType w:val="multilevel"/>
    <w:tmpl w:val="287461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C81ADC"/>
    <w:multiLevelType w:val="hybridMultilevel"/>
    <w:tmpl w:val="3F40C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4"/>
  </w:num>
  <w:num w:numId="5">
    <w:abstractNumId w:val="12"/>
  </w:num>
  <w:num w:numId="6">
    <w:abstractNumId w:val="1"/>
  </w:num>
  <w:num w:numId="7">
    <w:abstractNumId w:val="2"/>
  </w:num>
  <w:num w:numId="8">
    <w:abstractNumId w:val="10"/>
  </w:num>
  <w:num w:numId="9">
    <w:abstractNumId w:val="6"/>
  </w:num>
  <w:num w:numId="10">
    <w:abstractNumId w:val="3"/>
  </w:num>
  <w:num w:numId="11">
    <w:abstractNumId w:val="11"/>
  </w:num>
  <w:num w:numId="12">
    <w:abstractNumId w:val="5"/>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indra Bhatnagar">
    <w15:presenceInfo w15:providerId="Windows Live" w15:userId="f91e6ab9d092512a"/>
  </w15:person>
  <w15:person w15:author="Achindra Bhatnagar [2]">
    <w15:presenceInfo w15:providerId="AD" w15:userId="S-1-5-21-2146773085-903363285-719344707-6706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E63"/>
    <w:rsid w:val="00017177"/>
    <w:rsid w:val="0004303E"/>
    <w:rsid w:val="0005038D"/>
    <w:rsid w:val="00090248"/>
    <w:rsid w:val="000D566A"/>
    <w:rsid w:val="001021A1"/>
    <w:rsid w:val="00112561"/>
    <w:rsid w:val="001377A6"/>
    <w:rsid w:val="00171837"/>
    <w:rsid w:val="001C20D1"/>
    <w:rsid w:val="00206699"/>
    <w:rsid w:val="00221736"/>
    <w:rsid w:val="002C432E"/>
    <w:rsid w:val="00361445"/>
    <w:rsid w:val="003B5432"/>
    <w:rsid w:val="003F45ED"/>
    <w:rsid w:val="005A7CD9"/>
    <w:rsid w:val="005C1233"/>
    <w:rsid w:val="005E3700"/>
    <w:rsid w:val="006963BF"/>
    <w:rsid w:val="006D1E63"/>
    <w:rsid w:val="00716A90"/>
    <w:rsid w:val="00941347"/>
    <w:rsid w:val="009B2308"/>
    <w:rsid w:val="00A522D9"/>
    <w:rsid w:val="00A93D22"/>
    <w:rsid w:val="00B006D2"/>
    <w:rsid w:val="00B33AE1"/>
    <w:rsid w:val="00B641FE"/>
    <w:rsid w:val="00B70F6B"/>
    <w:rsid w:val="00BA0798"/>
    <w:rsid w:val="00C0529B"/>
    <w:rsid w:val="00D431C2"/>
    <w:rsid w:val="00DC4DEB"/>
    <w:rsid w:val="00DD5F88"/>
    <w:rsid w:val="00EA21BA"/>
    <w:rsid w:val="00ED03CA"/>
    <w:rsid w:val="00F50B88"/>
    <w:rsid w:val="00F8721C"/>
    <w:rsid w:val="00FA28FB"/>
    <w:rsid w:val="00FD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BDBD"/>
  <w15:chartTrackingRefBased/>
  <w15:docId w15:val="{0B3D064F-3449-491E-AE7C-3350036F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E63"/>
  </w:style>
  <w:style w:type="paragraph" w:styleId="Heading1">
    <w:name w:val="heading 1"/>
    <w:basedOn w:val="Normal"/>
    <w:next w:val="Normal"/>
    <w:link w:val="Heading1Char"/>
    <w:uiPriority w:val="9"/>
    <w:qFormat/>
    <w:rsid w:val="006D1E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D1E6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D1E6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D1E6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D1E6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D1E6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D1E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1E6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D1E6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E6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D1E6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D1E6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D1E6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D1E6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D1E6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D1E6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D1E6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D1E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1E6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D1E6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1E6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D1E6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D1E6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D1E63"/>
    <w:rPr>
      <w:b/>
      <w:bCs/>
    </w:rPr>
  </w:style>
  <w:style w:type="character" w:styleId="Emphasis">
    <w:name w:val="Emphasis"/>
    <w:basedOn w:val="DefaultParagraphFont"/>
    <w:uiPriority w:val="20"/>
    <w:qFormat/>
    <w:rsid w:val="006D1E63"/>
    <w:rPr>
      <w:i/>
      <w:iCs/>
    </w:rPr>
  </w:style>
  <w:style w:type="paragraph" w:styleId="NoSpacing">
    <w:name w:val="No Spacing"/>
    <w:link w:val="NoSpacingChar"/>
    <w:uiPriority w:val="1"/>
    <w:qFormat/>
    <w:rsid w:val="006D1E63"/>
    <w:pPr>
      <w:spacing w:after="0" w:line="240" w:lineRule="auto"/>
    </w:pPr>
  </w:style>
  <w:style w:type="paragraph" w:styleId="Quote">
    <w:name w:val="Quote"/>
    <w:basedOn w:val="Normal"/>
    <w:next w:val="Normal"/>
    <w:link w:val="QuoteChar"/>
    <w:uiPriority w:val="29"/>
    <w:qFormat/>
    <w:rsid w:val="006D1E63"/>
    <w:rPr>
      <w:i/>
      <w:iCs/>
      <w:color w:val="000000" w:themeColor="text1"/>
    </w:rPr>
  </w:style>
  <w:style w:type="character" w:customStyle="1" w:styleId="QuoteChar">
    <w:name w:val="Quote Char"/>
    <w:basedOn w:val="DefaultParagraphFont"/>
    <w:link w:val="Quote"/>
    <w:uiPriority w:val="29"/>
    <w:rsid w:val="006D1E63"/>
    <w:rPr>
      <w:i/>
      <w:iCs/>
      <w:color w:val="000000" w:themeColor="text1"/>
    </w:rPr>
  </w:style>
  <w:style w:type="paragraph" w:styleId="IntenseQuote">
    <w:name w:val="Intense Quote"/>
    <w:basedOn w:val="Normal"/>
    <w:next w:val="Normal"/>
    <w:link w:val="IntenseQuoteChar"/>
    <w:uiPriority w:val="30"/>
    <w:qFormat/>
    <w:rsid w:val="006D1E6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D1E63"/>
    <w:rPr>
      <w:b/>
      <w:bCs/>
      <w:i/>
      <w:iCs/>
      <w:color w:val="5B9BD5" w:themeColor="accent1"/>
    </w:rPr>
  </w:style>
  <w:style w:type="character" w:styleId="SubtleEmphasis">
    <w:name w:val="Subtle Emphasis"/>
    <w:basedOn w:val="DefaultParagraphFont"/>
    <w:uiPriority w:val="19"/>
    <w:qFormat/>
    <w:rsid w:val="006D1E63"/>
    <w:rPr>
      <w:i/>
      <w:iCs/>
      <w:color w:val="808080" w:themeColor="text1" w:themeTint="7F"/>
    </w:rPr>
  </w:style>
  <w:style w:type="character" w:styleId="IntenseEmphasis">
    <w:name w:val="Intense Emphasis"/>
    <w:basedOn w:val="DefaultParagraphFont"/>
    <w:uiPriority w:val="21"/>
    <w:qFormat/>
    <w:rsid w:val="006D1E63"/>
    <w:rPr>
      <w:b/>
      <w:bCs/>
      <w:i/>
      <w:iCs/>
      <w:color w:val="5B9BD5" w:themeColor="accent1"/>
    </w:rPr>
  </w:style>
  <w:style w:type="character" w:styleId="SubtleReference">
    <w:name w:val="Subtle Reference"/>
    <w:basedOn w:val="DefaultParagraphFont"/>
    <w:uiPriority w:val="31"/>
    <w:qFormat/>
    <w:rsid w:val="006D1E63"/>
    <w:rPr>
      <w:smallCaps/>
      <w:color w:val="ED7D31" w:themeColor="accent2"/>
      <w:u w:val="single"/>
    </w:rPr>
  </w:style>
  <w:style w:type="character" w:styleId="IntenseReference">
    <w:name w:val="Intense Reference"/>
    <w:basedOn w:val="DefaultParagraphFont"/>
    <w:uiPriority w:val="32"/>
    <w:qFormat/>
    <w:rsid w:val="006D1E63"/>
    <w:rPr>
      <w:b/>
      <w:bCs/>
      <w:smallCaps/>
      <w:color w:val="ED7D31" w:themeColor="accent2"/>
      <w:spacing w:val="5"/>
      <w:u w:val="single"/>
    </w:rPr>
  </w:style>
  <w:style w:type="character" w:styleId="BookTitle">
    <w:name w:val="Book Title"/>
    <w:basedOn w:val="DefaultParagraphFont"/>
    <w:uiPriority w:val="33"/>
    <w:qFormat/>
    <w:rsid w:val="006D1E63"/>
    <w:rPr>
      <w:b/>
      <w:bCs/>
      <w:smallCaps/>
      <w:spacing w:val="5"/>
    </w:rPr>
  </w:style>
  <w:style w:type="paragraph" w:styleId="TOCHeading">
    <w:name w:val="TOC Heading"/>
    <w:basedOn w:val="Heading1"/>
    <w:next w:val="Normal"/>
    <w:uiPriority w:val="39"/>
    <w:semiHidden/>
    <w:unhideWhenUsed/>
    <w:qFormat/>
    <w:rsid w:val="006D1E63"/>
    <w:pPr>
      <w:outlineLvl w:val="9"/>
    </w:pPr>
  </w:style>
  <w:style w:type="paragraph" w:styleId="ListParagraph">
    <w:name w:val="List Paragraph"/>
    <w:basedOn w:val="Normal"/>
    <w:uiPriority w:val="34"/>
    <w:qFormat/>
    <w:rsid w:val="00DD5F88"/>
    <w:pPr>
      <w:ind w:left="720"/>
      <w:contextualSpacing/>
    </w:pPr>
  </w:style>
  <w:style w:type="character" w:styleId="Hyperlink">
    <w:name w:val="Hyperlink"/>
    <w:basedOn w:val="DefaultParagraphFont"/>
    <w:uiPriority w:val="99"/>
    <w:unhideWhenUsed/>
    <w:rsid w:val="00EA21BA"/>
    <w:rPr>
      <w:color w:val="0563C1" w:themeColor="hyperlink"/>
      <w:u w:val="single"/>
    </w:rPr>
  </w:style>
  <w:style w:type="character" w:customStyle="1" w:styleId="NoSpacingChar">
    <w:name w:val="No Spacing Char"/>
    <w:basedOn w:val="DefaultParagraphFont"/>
    <w:link w:val="NoSpacing"/>
    <w:uiPriority w:val="1"/>
    <w:rsid w:val="005A7CD9"/>
  </w:style>
  <w:style w:type="paragraph" w:styleId="NormalWeb">
    <w:name w:val="Normal (Web)"/>
    <w:basedOn w:val="Normal"/>
    <w:uiPriority w:val="99"/>
    <w:semiHidden/>
    <w:unhideWhenUsed/>
    <w:rsid w:val="00A93D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696394">
      <w:bodyDiv w:val="1"/>
      <w:marLeft w:val="0"/>
      <w:marRight w:val="0"/>
      <w:marTop w:val="0"/>
      <w:marBottom w:val="0"/>
      <w:divBdr>
        <w:top w:val="none" w:sz="0" w:space="0" w:color="auto"/>
        <w:left w:val="none" w:sz="0" w:space="0" w:color="auto"/>
        <w:bottom w:val="none" w:sz="0" w:space="0" w:color="auto"/>
        <w:right w:val="none" w:sz="0" w:space="0" w:color="auto"/>
      </w:divBdr>
      <w:divsChild>
        <w:div w:id="505247170">
          <w:marLeft w:val="0"/>
          <w:marRight w:val="0"/>
          <w:marTop w:val="0"/>
          <w:marBottom w:val="0"/>
          <w:divBdr>
            <w:top w:val="none" w:sz="0" w:space="0" w:color="auto"/>
            <w:left w:val="none" w:sz="0" w:space="0" w:color="auto"/>
            <w:bottom w:val="none" w:sz="0" w:space="0" w:color="auto"/>
            <w:right w:val="none" w:sz="0" w:space="0" w:color="auto"/>
          </w:divBdr>
          <w:divsChild>
            <w:div w:id="1944148509">
              <w:marLeft w:val="0"/>
              <w:marRight w:val="0"/>
              <w:marTop w:val="0"/>
              <w:marBottom w:val="0"/>
              <w:divBdr>
                <w:top w:val="none" w:sz="0" w:space="0" w:color="auto"/>
                <w:left w:val="none" w:sz="0" w:space="0" w:color="auto"/>
                <w:bottom w:val="none" w:sz="0" w:space="0" w:color="auto"/>
                <w:right w:val="none" w:sz="0" w:space="0" w:color="auto"/>
              </w:divBdr>
              <w:divsChild>
                <w:div w:id="1431780943">
                  <w:marLeft w:val="0"/>
                  <w:marRight w:val="0"/>
                  <w:marTop w:val="0"/>
                  <w:marBottom w:val="0"/>
                  <w:divBdr>
                    <w:top w:val="none" w:sz="0" w:space="0" w:color="auto"/>
                    <w:left w:val="none" w:sz="0" w:space="0" w:color="auto"/>
                    <w:bottom w:val="none" w:sz="0" w:space="0" w:color="auto"/>
                    <w:right w:val="none" w:sz="0" w:space="0" w:color="auto"/>
                  </w:divBdr>
                  <w:divsChild>
                    <w:div w:id="20975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08403">
      <w:bodyDiv w:val="1"/>
      <w:marLeft w:val="0"/>
      <w:marRight w:val="0"/>
      <w:marTop w:val="0"/>
      <w:marBottom w:val="0"/>
      <w:divBdr>
        <w:top w:val="none" w:sz="0" w:space="0" w:color="auto"/>
        <w:left w:val="none" w:sz="0" w:space="0" w:color="auto"/>
        <w:bottom w:val="none" w:sz="0" w:space="0" w:color="auto"/>
        <w:right w:val="none" w:sz="0" w:space="0" w:color="auto"/>
      </w:divBdr>
      <w:divsChild>
        <w:div w:id="143203386">
          <w:marLeft w:val="0"/>
          <w:marRight w:val="0"/>
          <w:marTop w:val="0"/>
          <w:marBottom w:val="0"/>
          <w:divBdr>
            <w:top w:val="none" w:sz="0" w:space="0" w:color="auto"/>
            <w:left w:val="none" w:sz="0" w:space="0" w:color="auto"/>
            <w:bottom w:val="none" w:sz="0" w:space="0" w:color="auto"/>
            <w:right w:val="none" w:sz="0" w:space="0" w:color="auto"/>
          </w:divBdr>
          <w:divsChild>
            <w:div w:id="1197617552">
              <w:marLeft w:val="0"/>
              <w:marRight w:val="0"/>
              <w:marTop w:val="0"/>
              <w:marBottom w:val="0"/>
              <w:divBdr>
                <w:top w:val="none" w:sz="0" w:space="0" w:color="auto"/>
                <w:left w:val="none" w:sz="0" w:space="0" w:color="auto"/>
                <w:bottom w:val="none" w:sz="0" w:space="0" w:color="auto"/>
                <w:right w:val="none" w:sz="0" w:space="0" w:color="auto"/>
              </w:divBdr>
              <w:divsChild>
                <w:div w:id="2021463280">
                  <w:marLeft w:val="0"/>
                  <w:marRight w:val="0"/>
                  <w:marTop w:val="0"/>
                  <w:marBottom w:val="0"/>
                  <w:divBdr>
                    <w:top w:val="none" w:sz="0" w:space="0" w:color="auto"/>
                    <w:left w:val="none" w:sz="0" w:space="0" w:color="auto"/>
                    <w:bottom w:val="none" w:sz="0" w:space="0" w:color="auto"/>
                    <w:right w:val="none" w:sz="0" w:space="0" w:color="auto"/>
                  </w:divBdr>
                  <w:divsChild>
                    <w:div w:id="1408262304">
                      <w:marLeft w:val="0"/>
                      <w:marRight w:val="0"/>
                      <w:marTop w:val="0"/>
                      <w:marBottom w:val="0"/>
                      <w:divBdr>
                        <w:top w:val="none" w:sz="0" w:space="0" w:color="auto"/>
                        <w:left w:val="none" w:sz="0" w:space="0" w:color="auto"/>
                        <w:bottom w:val="none" w:sz="0" w:space="0" w:color="auto"/>
                        <w:right w:val="none" w:sz="0" w:space="0" w:color="auto"/>
                      </w:divBdr>
                      <w:divsChild>
                        <w:div w:id="21229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0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accelerio.visualstudi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A7DE2B633F4D8FA3C68B8213F25BD1"/>
        <w:category>
          <w:name w:val="General"/>
          <w:gallery w:val="placeholder"/>
        </w:category>
        <w:types>
          <w:type w:val="bbPlcHdr"/>
        </w:types>
        <w:behaviors>
          <w:behavior w:val="content"/>
        </w:behaviors>
        <w:guid w:val="{78E0CD6E-D202-4D89-8CB3-C6DDEDA188F8}"/>
      </w:docPartPr>
      <w:docPartBody>
        <w:p w:rsidR="009A7970" w:rsidRDefault="00DD7C30" w:rsidP="00DD7C30">
          <w:pPr>
            <w:pStyle w:val="A7A7DE2B633F4D8FA3C68B8213F25BD1"/>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30"/>
    <w:rsid w:val="009A7970"/>
    <w:rsid w:val="00DD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C30"/>
    <w:rPr>
      <w:color w:val="808080"/>
    </w:rPr>
  </w:style>
  <w:style w:type="paragraph" w:customStyle="1" w:styleId="A7A7DE2B633F4D8FA3C68B8213F25BD1">
    <w:name w:val="A7A7DE2B633F4D8FA3C68B8213F25BD1"/>
    <w:rsid w:val="00DD7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2015-08-10T00:00:00</PublishDate>
  <Abstract/>
  <CompanyAddress>www.accelerio.com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2EEB7-F469-46BE-89AC-889DE9180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9</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AccelerIO</vt:lpstr>
    </vt:vector>
  </TitlesOfParts>
  <Company>Accelerio</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AccelerIO</dc:title>
  <dc:subject>Performance acceleration At Virtually no cost</dc:subject>
  <dc:creator>Achindra Bhatnagar</dc:creator>
  <cp:keywords/>
  <dc:description/>
  <cp:lastModifiedBy>Achindra Bhatnagar</cp:lastModifiedBy>
  <cp:revision>31</cp:revision>
  <dcterms:created xsi:type="dcterms:W3CDTF">2015-08-10T16:15:00Z</dcterms:created>
  <dcterms:modified xsi:type="dcterms:W3CDTF">2019-05-05T09:52:00Z</dcterms:modified>
</cp:coreProperties>
</file>